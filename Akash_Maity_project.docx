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5D149" w14:textId="77777777" w:rsidR="00593700" w:rsidRPr="00501558" w:rsidRDefault="00593700" w:rsidP="001A5214">
      <w:pPr>
        <w:spacing w:line="276" w:lineRule="auto"/>
        <w:rPr>
          <w:rFonts w:ascii="Times New Roman" w:hAnsi="Times New Roman" w:cs="Times New Roman"/>
          <w:b/>
          <w:bCs/>
          <w:iCs/>
          <w:sz w:val="56"/>
          <w:szCs w:val="56"/>
        </w:rPr>
      </w:pPr>
      <w:r w:rsidRPr="00501558">
        <w:rPr>
          <w:rFonts w:ascii="Times New Roman" w:eastAsia="Times New Roman" w:hAnsi="Times New Roman" w:cs="Times New Roman"/>
          <w:noProof/>
          <w:sz w:val="56"/>
          <w:szCs w:val="56"/>
          <w:lang w:val="en-IN" w:eastAsia="en-IN"/>
        </w:rPr>
        <mc:AlternateContent>
          <mc:Choice Requires="wps">
            <w:drawing>
              <wp:inline distT="0" distB="0" distL="0" distR="0" wp14:anchorId="1DDE6223" wp14:editId="77678824">
                <wp:extent cx="302895" cy="302895"/>
                <wp:effectExtent l="0" t="0" r="0" b="1905"/>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55E4E"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Dxx/tWwAgAAtwUAAA4AAAAAAAAA&#10;AAAAAAAALgIAAGRycy9lMm9Eb2MueG1sUEsBAi0AFAAGAAgAAAAhABsGO8HZAAAAAwEAAA8AAAAA&#10;AAAAAAAAAAAACgUAAGRycy9kb3ducmV2LnhtbFBLBQYAAAAABAAEAPMAAAAQBgAAAAA=&#10;" filled="f" stroked="f">
                <o:lock v:ext="edit" aspectratio="t"/>
                <w10:anchorlock/>
              </v:rect>
            </w:pict>
          </mc:Fallback>
        </mc:AlternateContent>
      </w:r>
      <w:r w:rsidRPr="00501558">
        <w:rPr>
          <w:rFonts w:ascii="Times New Roman" w:hAnsi="Times New Roman" w:cs="Times New Roman"/>
          <w:b/>
          <w:bCs/>
          <w:i/>
          <w:iCs/>
          <w:sz w:val="56"/>
          <w:szCs w:val="56"/>
        </w:rPr>
        <w:t xml:space="preserve"> </w:t>
      </w:r>
      <w:r w:rsidRPr="00501558">
        <w:rPr>
          <w:rFonts w:ascii="Times New Roman" w:hAnsi="Times New Roman" w:cs="Times New Roman"/>
          <w:b/>
          <w:bCs/>
          <w:iCs/>
          <w:sz w:val="56"/>
          <w:szCs w:val="56"/>
        </w:rPr>
        <w:t>Study the effects of some factors on the better performance of online semester examination</w:t>
      </w:r>
    </w:p>
    <w:p w14:paraId="07DAA0CF" w14:textId="77777777" w:rsidR="00593700" w:rsidRPr="00501558" w:rsidRDefault="00593700" w:rsidP="001A5214">
      <w:pPr>
        <w:spacing w:line="276" w:lineRule="auto"/>
        <w:rPr>
          <w:rFonts w:ascii="Times New Roman" w:hAnsi="Times New Roman" w:cs="Times New Roman"/>
          <w:b/>
          <w:bCs/>
          <w:iCs/>
          <w:sz w:val="56"/>
          <w:szCs w:val="56"/>
        </w:rPr>
      </w:pPr>
    </w:p>
    <w:p w14:paraId="6957DD05" w14:textId="77777777" w:rsidR="00593700" w:rsidRPr="00501558" w:rsidRDefault="00593700" w:rsidP="001A5214">
      <w:pPr>
        <w:spacing w:line="276" w:lineRule="auto"/>
        <w:rPr>
          <w:rFonts w:ascii="Times New Roman" w:hAnsi="Times New Roman" w:cs="Times New Roman"/>
          <w:b/>
          <w:bCs/>
          <w:iCs/>
          <w:sz w:val="56"/>
          <w:szCs w:val="56"/>
        </w:rPr>
      </w:pPr>
    </w:p>
    <w:p w14:paraId="6AC6EF04" w14:textId="77777777" w:rsidR="00593700" w:rsidRPr="001A5214" w:rsidRDefault="00593700" w:rsidP="001A5214">
      <w:pPr>
        <w:spacing w:line="276" w:lineRule="auto"/>
        <w:rPr>
          <w:rFonts w:ascii="Times New Roman" w:eastAsiaTheme="majorEastAsia" w:hAnsi="Times New Roman" w:cs="Times New Roman"/>
          <w:spacing w:val="-10"/>
          <w:kern w:val="28"/>
          <w:sz w:val="32"/>
          <w:szCs w:val="32"/>
        </w:rPr>
      </w:pPr>
      <w:r w:rsidRPr="001A5214">
        <w:rPr>
          <w:rFonts w:ascii="Times New Roman" w:hAnsi="Times New Roman" w:cs="Times New Roman"/>
          <w:b/>
          <w:bCs/>
          <w:iCs/>
          <w:sz w:val="32"/>
          <w:szCs w:val="32"/>
        </w:rPr>
        <w:t xml:space="preserve">       </w:t>
      </w:r>
      <w:r w:rsidRPr="001A5214">
        <w:rPr>
          <w:rFonts w:ascii="Times New Roman" w:eastAsiaTheme="majorEastAsia" w:hAnsi="Times New Roman" w:cs="Times New Roman"/>
          <w:spacing w:val="-10"/>
          <w:kern w:val="28"/>
          <w:sz w:val="32"/>
          <w:szCs w:val="32"/>
        </w:rPr>
        <w:t xml:space="preserve">PROJECT SUBMITTED FOR PARTIAL FULFILLMENT  </w:t>
      </w:r>
    </w:p>
    <w:p w14:paraId="6CCC635D" w14:textId="77777777" w:rsidR="00593700" w:rsidRPr="001A5214" w:rsidRDefault="00593700" w:rsidP="001A5214">
      <w:pPr>
        <w:spacing w:line="276" w:lineRule="auto"/>
        <w:rPr>
          <w:rFonts w:ascii="Times New Roman" w:eastAsiaTheme="majorEastAsia" w:hAnsi="Times New Roman" w:cs="Times New Roman"/>
          <w:spacing w:val="-10"/>
          <w:kern w:val="28"/>
          <w:sz w:val="32"/>
          <w:szCs w:val="32"/>
        </w:rPr>
      </w:pPr>
      <w:r w:rsidRPr="001A5214">
        <w:rPr>
          <w:rFonts w:ascii="Times New Roman" w:eastAsiaTheme="majorEastAsia" w:hAnsi="Times New Roman" w:cs="Times New Roman"/>
          <w:spacing w:val="-10"/>
          <w:kern w:val="28"/>
          <w:sz w:val="32"/>
          <w:szCs w:val="32"/>
        </w:rPr>
        <w:t xml:space="preserve">           OF BACHELOR’S DEGREE IN STATISTICS HONOURS </w:t>
      </w:r>
    </w:p>
    <w:p w14:paraId="780CCAD0" w14:textId="77777777" w:rsidR="00593700" w:rsidRPr="00501558" w:rsidRDefault="00593700" w:rsidP="001A5214">
      <w:pPr>
        <w:spacing w:line="276" w:lineRule="auto"/>
        <w:rPr>
          <w:rFonts w:ascii="Times New Roman" w:hAnsi="Times New Roman" w:cs="Times New Roman"/>
          <w:sz w:val="56"/>
          <w:szCs w:val="56"/>
        </w:rPr>
      </w:pPr>
      <w:r w:rsidRPr="00501558">
        <w:rPr>
          <w:rFonts w:ascii="Times New Roman" w:hAnsi="Times New Roman" w:cs="Times New Roman"/>
          <w:sz w:val="56"/>
          <w:szCs w:val="56"/>
        </w:rPr>
        <w:t xml:space="preserve">                 </w:t>
      </w:r>
      <w:r w:rsidRPr="00501558">
        <w:rPr>
          <w:rFonts w:ascii="Times New Roman" w:hAnsi="Times New Roman" w:cs="Times New Roman"/>
          <w:noProof/>
          <w:lang w:val="en-IN" w:eastAsia="en-IN"/>
        </w:rPr>
        <w:drawing>
          <wp:inline distT="0" distB="0" distL="0" distR="0" wp14:anchorId="59DECC74" wp14:editId="53567640">
            <wp:extent cx="2358952" cy="2348230"/>
            <wp:effectExtent l="0" t="0" r="3810" b="0"/>
            <wp:docPr id="18" name="Picture 18" descr="Vidyasagar University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yasagar University Lo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5041" cy="2364246"/>
                    </a:xfrm>
                    <a:prstGeom prst="rect">
                      <a:avLst/>
                    </a:prstGeom>
                    <a:noFill/>
                    <a:ln>
                      <a:noFill/>
                    </a:ln>
                  </pic:spPr>
                </pic:pic>
              </a:graphicData>
            </a:graphic>
          </wp:inline>
        </w:drawing>
      </w:r>
    </w:p>
    <w:p w14:paraId="1DCD7A49" w14:textId="77777777" w:rsidR="00593700" w:rsidRPr="00501558" w:rsidRDefault="00593700" w:rsidP="001A5214">
      <w:pPr>
        <w:pStyle w:val="Heading2"/>
        <w:spacing w:line="276" w:lineRule="auto"/>
        <w:rPr>
          <w:rFonts w:ascii="Times New Roman" w:hAnsi="Times New Roman" w:cs="Times New Roman"/>
          <w:color w:val="auto"/>
          <w:sz w:val="44"/>
          <w:szCs w:val="44"/>
        </w:rPr>
      </w:pPr>
      <w:r w:rsidRPr="00501558">
        <w:rPr>
          <w:rFonts w:ascii="Times New Roman" w:hAnsi="Times New Roman" w:cs="Times New Roman"/>
          <w:sz w:val="56"/>
          <w:szCs w:val="56"/>
        </w:rPr>
        <w:t xml:space="preserve">              </w:t>
      </w:r>
      <w:r w:rsidR="005B63C1" w:rsidRPr="00501558">
        <w:rPr>
          <w:rFonts w:ascii="Times New Roman" w:hAnsi="Times New Roman" w:cs="Times New Roman"/>
          <w:color w:val="auto"/>
          <w:sz w:val="44"/>
          <w:szCs w:val="44"/>
        </w:rPr>
        <w:t>VIDYASAGAR UNIVERSITY</w:t>
      </w:r>
    </w:p>
    <w:p w14:paraId="6ED90B92" w14:textId="77777777" w:rsidR="00593700" w:rsidRPr="00501558" w:rsidRDefault="00593700" w:rsidP="001A5214">
      <w:pPr>
        <w:spacing w:line="276" w:lineRule="auto"/>
        <w:rPr>
          <w:rFonts w:ascii="Times New Roman" w:hAnsi="Times New Roman" w:cs="Times New Roman"/>
          <w:sz w:val="32"/>
          <w:szCs w:val="32"/>
        </w:rPr>
      </w:pPr>
      <w:r w:rsidRPr="00501558">
        <w:rPr>
          <w:rFonts w:ascii="Times New Roman" w:hAnsi="Times New Roman" w:cs="Times New Roman"/>
          <w:sz w:val="56"/>
          <w:szCs w:val="56"/>
        </w:rPr>
        <w:t xml:space="preserve">                </w:t>
      </w:r>
      <w:r w:rsidRPr="00501558">
        <w:rPr>
          <w:rFonts w:ascii="Times New Roman" w:hAnsi="Times New Roman" w:cs="Times New Roman"/>
          <w:sz w:val="32"/>
          <w:szCs w:val="32"/>
        </w:rPr>
        <w:t>Registration no.-1160499</w:t>
      </w:r>
    </w:p>
    <w:p w14:paraId="179DE411" w14:textId="77777777" w:rsidR="005C6484" w:rsidRPr="00501558" w:rsidRDefault="005C6484" w:rsidP="001A5214">
      <w:pPr>
        <w:spacing w:line="276" w:lineRule="auto"/>
        <w:rPr>
          <w:rFonts w:ascii="Times New Roman" w:hAnsi="Times New Roman" w:cs="Times New Roman"/>
          <w:sz w:val="32"/>
          <w:szCs w:val="32"/>
        </w:rPr>
      </w:pPr>
      <w:r w:rsidRPr="00501558">
        <w:rPr>
          <w:rFonts w:ascii="Times New Roman" w:hAnsi="Times New Roman" w:cs="Times New Roman"/>
          <w:sz w:val="32"/>
          <w:szCs w:val="32"/>
        </w:rPr>
        <w:t xml:space="preserve">                             Roll-1126116</w:t>
      </w:r>
    </w:p>
    <w:p w14:paraId="1F4315C0" w14:textId="77777777" w:rsidR="005C6484" w:rsidRPr="00501558" w:rsidRDefault="005C6484" w:rsidP="001A5214">
      <w:pPr>
        <w:spacing w:line="276" w:lineRule="auto"/>
        <w:rPr>
          <w:rFonts w:ascii="Times New Roman" w:hAnsi="Times New Roman" w:cs="Times New Roman"/>
          <w:sz w:val="32"/>
          <w:szCs w:val="32"/>
        </w:rPr>
      </w:pPr>
      <w:r w:rsidRPr="00501558">
        <w:rPr>
          <w:rFonts w:ascii="Times New Roman" w:hAnsi="Times New Roman" w:cs="Times New Roman"/>
          <w:sz w:val="32"/>
          <w:szCs w:val="32"/>
        </w:rPr>
        <w:t xml:space="preserve">                             No-180167</w:t>
      </w:r>
    </w:p>
    <w:p w14:paraId="6BA63BB7" w14:textId="77777777" w:rsidR="00593700" w:rsidRPr="00501558" w:rsidRDefault="00593700" w:rsidP="001A5214">
      <w:pPr>
        <w:spacing w:line="276" w:lineRule="auto"/>
        <w:rPr>
          <w:rFonts w:ascii="Times New Roman" w:hAnsi="Times New Roman" w:cs="Times New Roman"/>
          <w:sz w:val="32"/>
          <w:szCs w:val="32"/>
        </w:rPr>
      </w:pPr>
      <w:r w:rsidRPr="00501558">
        <w:rPr>
          <w:rFonts w:ascii="Times New Roman" w:hAnsi="Times New Roman" w:cs="Times New Roman"/>
          <w:sz w:val="32"/>
          <w:szCs w:val="32"/>
        </w:rPr>
        <w:t xml:space="preserve">  </w:t>
      </w:r>
      <w:r w:rsidR="005C6484" w:rsidRPr="00501558">
        <w:rPr>
          <w:rFonts w:ascii="Times New Roman" w:hAnsi="Times New Roman" w:cs="Times New Roman"/>
          <w:sz w:val="32"/>
          <w:szCs w:val="32"/>
        </w:rPr>
        <w:t xml:space="preserve">                           </w:t>
      </w:r>
      <w:r w:rsidRPr="00501558">
        <w:rPr>
          <w:rFonts w:ascii="Times New Roman" w:hAnsi="Times New Roman" w:cs="Times New Roman"/>
          <w:sz w:val="32"/>
          <w:szCs w:val="32"/>
        </w:rPr>
        <w:t>Session-2018-2019</w:t>
      </w:r>
    </w:p>
    <w:p w14:paraId="634DDAEF" w14:textId="77777777" w:rsidR="00593700" w:rsidRPr="00501558" w:rsidRDefault="00593700" w:rsidP="001A5214">
      <w:pPr>
        <w:spacing w:line="276" w:lineRule="auto"/>
        <w:rPr>
          <w:rFonts w:ascii="Times New Roman" w:hAnsi="Times New Roman" w:cs="Times New Roman"/>
          <w:sz w:val="32"/>
          <w:szCs w:val="32"/>
        </w:rPr>
      </w:pPr>
    </w:p>
    <w:p w14:paraId="3CD4DB9D" w14:textId="77777777" w:rsidR="00C34782" w:rsidRPr="00501558" w:rsidRDefault="00C34782" w:rsidP="001A5214">
      <w:pPr>
        <w:spacing w:line="276" w:lineRule="auto"/>
        <w:rPr>
          <w:rFonts w:ascii="Times New Roman" w:hAnsi="Times New Roman" w:cs="Times New Roman"/>
          <w:bCs/>
          <w:iCs/>
          <w:sz w:val="56"/>
          <w:szCs w:val="56"/>
        </w:rPr>
      </w:pPr>
    </w:p>
    <w:p w14:paraId="4CF9F93D" w14:textId="77777777" w:rsidR="00C34782" w:rsidRPr="00501558" w:rsidRDefault="00C34782" w:rsidP="001A5214">
      <w:pPr>
        <w:spacing w:line="276" w:lineRule="auto"/>
        <w:rPr>
          <w:rFonts w:ascii="Times New Roman" w:hAnsi="Times New Roman" w:cs="Times New Roman"/>
          <w:b/>
          <w:bCs/>
          <w:i/>
          <w:iCs/>
          <w:sz w:val="56"/>
          <w:szCs w:val="56"/>
        </w:rPr>
      </w:pPr>
    </w:p>
    <w:p w14:paraId="2CDB85E2" w14:textId="77777777" w:rsidR="00593700" w:rsidRPr="00501558" w:rsidRDefault="00593700" w:rsidP="001A5214">
      <w:pPr>
        <w:spacing w:line="276" w:lineRule="auto"/>
        <w:rPr>
          <w:rFonts w:ascii="Times New Roman" w:hAnsi="Times New Roman" w:cs="Times New Roman"/>
          <w:sz w:val="52"/>
          <w:szCs w:val="52"/>
        </w:rPr>
      </w:pPr>
      <w:r w:rsidRPr="00501558">
        <w:rPr>
          <w:rFonts w:ascii="Times New Roman" w:hAnsi="Times New Roman" w:cs="Times New Roman"/>
          <w:sz w:val="36"/>
          <w:szCs w:val="36"/>
        </w:rPr>
        <w:t xml:space="preserve">                         </w:t>
      </w:r>
      <w:r w:rsidRPr="00501558">
        <w:rPr>
          <w:rFonts w:ascii="Times New Roman" w:hAnsi="Times New Roman" w:cs="Times New Roman"/>
          <w:sz w:val="52"/>
          <w:szCs w:val="52"/>
        </w:rPr>
        <w:t xml:space="preserve"> Acknowledgment</w:t>
      </w:r>
    </w:p>
    <w:p w14:paraId="7CABF814" w14:textId="77777777" w:rsidR="00593700" w:rsidRPr="00501558" w:rsidRDefault="00B05EEB"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The success and fi</w:t>
      </w:r>
      <w:r w:rsidR="00593700" w:rsidRPr="00501558">
        <w:rPr>
          <w:rFonts w:ascii="Times New Roman" w:hAnsi="Times New Roman" w:cs="Times New Roman"/>
          <w:sz w:val="24"/>
          <w:szCs w:val="24"/>
          <w:lang w:val="en-IN"/>
        </w:rPr>
        <w:t>nal outcome of this project required a lot of guidance and assistance</w:t>
      </w:r>
    </w:p>
    <w:p w14:paraId="6C591452"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from many people and I am extremely privileged to hav</w:t>
      </w:r>
      <w:r w:rsidR="00B05EEB" w:rsidRPr="00501558">
        <w:rPr>
          <w:rFonts w:ascii="Times New Roman" w:hAnsi="Times New Roman" w:cs="Times New Roman"/>
          <w:sz w:val="24"/>
          <w:szCs w:val="24"/>
          <w:lang w:val="en-IN"/>
        </w:rPr>
        <w:t>e got this all along the completion</w:t>
      </w:r>
      <w:r w:rsidRPr="00501558">
        <w:rPr>
          <w:rFonts w:ascii="Times New Roman" w:hAnsi="Times New Roman" w:cs="Times New Roman"/>
          <w:sz w:val="24"/>
          <w:szCs w:val="24"/>
          <w:lang w:val="en-IN"/>
        </w:rPr>
        <w:t xml:space="preserve"> of my project. All that I have done i</w:t>
      </w:r>
      <w:bookmarkStart w:id="0" w:name="_GoBack"/>
      <w:bookmarkEnd w:id="0"/>
      <w:r w:rsidRPr="00501558">
        <w:rPr>
          <w:rFonts w:ascii="Times New Roman" w:hAnsi="Times New Roman" w:cs="Times New Roman"/>
          <w:sz w:val="24"/>
          <w:szCs w:val="24"/>
          <w:lang w:val="en-IN"/>
        </w:rPr>
        <w:t>s only due to such supervision and assistance</w:t>
      </w:r>
    </w:p>
    <w:p w14:paraId="306D6DC6"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 xml:space="preserve">and I would not forget to thank them. I respect and </w:t>
      </w:r>
      <w:proofErr w:type="gramStart"/>
      <w:r w:rsidRPr="00501558">
        <w:rPr>
          <w:rFonts w:ascii="Times New Roman" w:hAnsi="Times New Roman" w:cs="Times New Roman"/>
          <w:sz w:val="24"/>
          <w:szCs w:val="24"/>
          <w:lang w:val="en-IN"/>
        </w:rPr>
        <w:t>tha</w:t>
      </w:r>
      <w:r w:rsidR="00B05EEB" w:rsidRPr="00501558">
        <w:rPr>
          <w:rFonts w:ascii="Times New Roman" w:hAnsi="Times New Roman" w:cs="Times New Roman"/>
          <w:sz w:val="24"/>
          <w:szCs w:val="24"/>
          <w:lang w:val="en-IN"/>
        </w:rPr>
        <w:t>nk ,</w:t>
      </w:r>
      <w:proofErr w:type="gramEnd"/>
      <w:r w:rsidR="00B05EEB" w:rsidRPr="00501558">
        <w:rPr>
          <w:rFonts w:ascii="Times New Roman" w:hAnsi="Times New Roman" w:cs="Times New Roman"/>
          <w:sz w:val="24"/>
          <w:szCs w:val="24"/>
          <w:lang w:val="en-IN"/>
        </w:rPr>
        <w:t xml:space="preserve"> for providing me an opportunity</w:t>
      </w:r>
      <w:r w:rsidRPr="00501558">
        <w:rPr>
          <w:rFonts w:ascii="Times New Roman" w:hAnsi="Times New Roman" w:cs="Times New Roman"/>
          <w:sz w:val="24"/>
          <w:szCs w:val="24"/>
          <w:lang w:val="en-IN"/>
        </w:rPr>
        <w:t xml:space="preserve"> to do the project work in department of Statistics, Haldia Government College</w:t>
      </w:r>
    </w:p>
    <w:p w14:paraId="711912A1"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 xml:space="preserve">and giving us </w:t>
      </w:r>
      <w:proofErr w:type="gramStart"/>
      <w:r w:rsidRPr="00501558">
        <w:rPr>
          <w:rFonts w:ascii="Times New Roman" w:hAnsi="Times New Roman" w:cs="Times New Roman"/>
          <w:sz w:val="24"/>
          <w:szCs w:val="24"/>
          <w:lang w:val="en-IN"/>
        </w:rPr>
        <w:t>all support and guidance</w:t>
      </w:r>
      <w:proofErr w:type="gramEnd"/>
      <w:r w:rsidRPr="00501558">
        <w:rPr>
          <w:rFonts w:ascii="Times New Roman" w:hAnsi="Times New Roman" w:cs="Times New Roman"/>
          <w:sz w:val="24"/>
          <w:szCs w:val="24"/>
          <w:lang w:val="en-IN"/>
        </w:rPr>
        <w:t xml:space="preserve"> which made me complete the project duly. I am</w:t>
      </w:r>
    </w:p>
    <w:p w14:paraId="69EC9230"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extremely thankful to him for providing such a nice support and guidance, although</w:t>
      </w:r>
    </w:p>
    <w:p w14:paraId="33B12443"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he had busy sc</w:t>
      </w:r>
      <w:r w:rsidR="00B05EEB" w:rsidRPr="00501558">
        <w:rPr>
          <w:rFonts w:ascii="Times New Roman" w:hAnsi="Times New Roman" w:cs="Times New Roman"/>
          <w:sz w:val="24"/>
          <w:szCs w:val="24"/>
          <w:lang w:val="en-IN"/>
        </w:rPr>
        <w:t>hedule managing the corporate aff</w:t>
      </w:r>
      <w:r w:rsidRPr="00501558">
        <w:rPr>
          <w:rFonts w:ascii="Times New Roman" w:hAnsi="Times New Roman" w:cs="Times New Roman"/>
          <w:sz w:val="24"/>
          <w:szCs w:val="24"/>
          <w:lang w:val="en-IN"/>
        </w:rPr>
        <w:t xml:space="preserve">airs. I owe my deep gratitude to </w:t>
      </w:r>
      <w:proofErr w:type="gramStart"/>
      <w:r w:rsidRPr="00501558">
        <w:rPr>
          <w:rFonts w:ascii="Times New Roman" w:hAnsi="Times New Roman" w:cs="Times New Roman"/>
          <w:sz w:val="24"/>
          <w:szCs w:val="24"/>
          <w:lang w:val="en-IN"/>
        </w:rPr>
        <w:t>our</w:t>
      </w:r>
      <w:proofErr w:type="gramEnd"/>
    </w:p>
    <w:p w14:paraId="2DC8FC9A"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 xml:space="preserve">project guides </w:t>
      </w:r>
      <w:proofErr w:type="spellStart"/>
      <w:r w:rsidRPr="00501558">
        <w:rPr>
          <w:rFonts w:ascii="Times New Roman" w:hAnsi="Times New Roman" w:cs="Times New Roman"/>
          <w:sz w:val="24"/>
          <w:szCs w:val="24"/>
          <w:lang w:val="en-IN"/>
        </w:rPr>
        <w:t>Dr.</w:t>
      </w:r>
      <w:proofErr w:type="spellEnd"/>
      <w:r w:rsidRPr="00501558">
        <w:rPr>
          <w:rFonts w:ascii="Times New Roman" w:hAnsi="Times New Roman" w:cs="Times New Roman"/>
          <w:sz w:val="24"/>
          <w:szCs w:val="24"/>
          <w:lang w:val="en-IN"/>
        </w:rPr>
        <w:t xml:space="preserve"> </w:t>
      </w:r>
      <w:proofErr w:type="spellStart"/>
      <w:r w:rsidRPr="00501558">
        <w:rPr>
          <w:rFonts w:ascii="Times New Roman" w:hAnsi="Times New Roman" w:cs="Times New Roman"/>
          <w:sz w:val="24"/>
          <w:szCs w:val="24"/>
          <w:lang w:val="en-IN"/>
        </w:rPr>
        <w:t>Shyamsundar</w:t>
      </w:r>
      <w:proofErr w:type="spellEnd"/>
      <w:r w:rsidRPr="00501558">
        <w:rPr>
          <w:rFonts w:ascii="Times New Roman" w:hAnsi="Times New Roman" w:cs="Times New Roman"/>
          <w:sz w:val="24"/>
          <w:szCs w:val="24"/>
          <w:lang w:val="en-IN"/>
        </w:rPr>
        <w:t xml:space="preserve"> Sahoo, Mr. </w:t>
      </w:r>
      <w:proofErr w:type="spellStart"/>
      <w:r w:rsidRPr="00501558">
        <w:rPr>
          <w:rFonts w:ascii="Times New Roman" w:hAnsi="Times New Roman" w:cs="Times New Roman"/>
          <w:sz w:val="24"/>
          <w:szCs w:val="24"/>
          <w:lang w:val="en-IN"/>
        </w:rPr>
        <w:t>Sibsankar</w:t>
      </w:r>
      <w:proofErr w:type="spellEnd"/>
      <w:r w:rsidRPr="00501558">
        <w:rPr>
          <w:rFonts w:ascii="Times New Roman" w:hAnsi="Times New Roman" w:cs="Times New Roman"/>
          <w:sz w:val="24"/>
          <w:szCs w:val="24"/>
          <w:lang w:val="en-IN"/>
        </w:rPr>
        <w:t xml:space="preserve"> Karan, Mr. Tanmay Kumar</w:t>
      </w:r>
    </w:p>
    <w:p w14:paraId="128F66C1"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proofErr w:type="spellStart"/>
      <w:r w:rsidRPr="00501558">
        <w:rPr>
          <w:rFonts w:ascii="Times New Roman" w:hAnsi="Times New Roman" w:cs="Times New Roman"/>
          <w:sz w:val="24"/>
          <w:szCs w:val="24"/>
          <w:lang w:val="en-IN"/>
        </w:rPr>
        <w:t>Maity</w:t>
      </w:r>
      <w:proofErr w:type="spellEnd"/>
      <w:r w:rsidRPr="00501558">
        <w:rPr>
          <w:rFonts w:ascii="Times New Roman" w:hAnsi="Times New Roman" w:cs="Times New Roman"/>
          <w:sz w:val="24"/>
          <w:szCs w:val="24"/>
          <w:lang w:val="en-IN"/>
        </w:rPr>
        <w:t xml:space="preserve"> and Mr. </w:t>
      </w:r>
      <w:proofErr w:type="spellStart"/>
      <w:r w:rsidRPr="00501558">
        <w:rPr>
          <w:rFonts w:ascii="Times New Roman" w:hAnsi="Times New Roman" w:cs="Times New Roman"/>
          <w:sz w:val="24"/>
          <w:szCs w:val="24"/>
          <w:lang w:val="en-IN"/>
        </w:rPr>
        <w:t>Tuhinsubhra</w:t>
      </w:r>
      <w:proofErr w:type="spellEnd"/>
      <w:r w:rsidRPr="00501558">
        <w:rPr>
          <w:rFonts w:ascii="Times New Roman" w:hAnsi="Times New Roman" w:cs="Times New Roman"/>
          <w:sz w:val="24"/>
          <w:szCs w:val="24"/>
          <w:lang w:val="en-IN"/>
        </w:rPr>
        <w:t xml:space="preserve"> Bhattacharya, who took keen interest on our project work</w:t>
      </w:r>
    </w:p>
    <w:p w14:paraId="2265C68B"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and guided us all along, till the completion of our project work by providing all the</w:t>
      </w:r>
    </w:p>
    <w:p w14:paraId="357E8076"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necessary information for developing a good system. I would not forget to remember</w:t>
      </w:r>
    </w:p>
    <w:p w14:paraId="51131106"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my parents, and also my friends for their encouragement and more over for their timely</w:t>
      </w:r>
    </w:p>
    <w:p w14:paraId="6380EB12"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support and guidance till the completion of our project</w:t>
      </w:r>
      <w:r w:rsidR="00B05EEB" w:rsidRPr="00501558">
        <w:rPr>
          <w:rFonts w:ascii="Times New Roman" w:hAnsi="Times New Roman" w:cs="Times New Roman"/>
          <w:sz w:val="24"/>
          <w:szCs w:val="24"/>
          <w:lang w:val="en-IN"/>
        </w:rPr>
        <w:t xml:space="preserve"> work. I am thankful to and fortunate</w:t>
      </w:r>
      <w:r w:rsidRPr="00501558">
        <w:rPr>
          <w:rFonts w:ascii="Times New Roman" w:hAnsi="Times New Roman" w:cs="Times New Roman"/>
          <w:sz w:val="24"/>
          <w:szCs w:val="24"/>
          <w:lang w:val="en-IN"/>
        </w:rPr>
        <w:t xml:space="preserve"> enough to get constant encouragement, support and guidance from all Teaching</w:t>
      </w:r>
    </w:p>
    <w:p w14:paraId="63C6EDD9" w14:textId="77777777" w:rsidR="00593700" w:rsidRPr="00501558" w:rsidRDefault="00B05EEB"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staff</w:t>
      </w:r>
      <w:r w:rsidR="00593700" w:rsidRPr="00501558">
        <w:rPr>
          <w:rFonts w:ascii="Times New Roman" w:hAnsi="Times New Roman" w:cs="Times New Roman"/>
          <w:sz w:val="24"/>
          <w:szCs w:val="24"/>
          <w:lang w:val="en-IN"/>
        </w:rPr>
        <w:t>s of Statistics department which helped us in successfully completing our project</w:t>
      </w:r>
    </w:p>
    <w:p w14:paraId="619F95A4" w14:textId="77777777" w:rsidR="00593700" w:rsidRPr="00501558" w:rsidRDefault="00593700" w:rsidP="001A5214">
      <w:pPr>
        <w:autoSpaceDE w:val="0"/>
        <w:autoSpaceDN w:val="0"/>
        <w:adjustRightInd w:val="0"/>
        <w:spacing w:after="0"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work. Also, I would like to extend</w:t>
      </w:r>
      <w:r w:rsidR="00B05EEB" w:rsidRPr="00501558">
        <w:rPr>
          <w:rFonts w:ascii="Times New Roman" w:hAnsi="Times New Roman" w:cs="Times New Roman"/>
          <w:sz w:val="24"/>
          <w:szCs w:val="24"/>
          <w:lang w:val="en-IN"/>
        </w:rPr>
        <w:t xml:space="preserve"> our sincere esteems to all staff</w:t>
      </w:r>
      <w:r w:rsidRPr="00501558">
        <w:rPr>
          <w:rFonts w:ascii="Times New Roman" w:hAnsi="Times New Roman" w:cs="Times New Roman"/>
          <w:sz w:val="24"/>
          <w:szCs w:val="24"/>
          <w:lang w:val="en-IN"/>
        </w:rPr>
        <w:t xml:space="preserve"> in laboratory for </w:t>
      </w:r>
      <w:proofErr w:type="gramStart"/>
      <w:r w:rsidRPr="00501558">
        <w:rPr>
          <w:rFonts w:ascii="Times New Roman" w:hAnsi="Times New Roman" w:cs="Times New Roman"/>
          <w:sz w:val="24"/>
          <w:szCs w:val="24"/>
          <w:lang w:val="en-IN"/>
        </w:rPr>
        <w:t>their</w:t>
      </w:r>
      <w:proofErr w:type="gramEnd"/>
    </w:p>
    <w:p w14:paraId="423C9F6D" w14:textId="77777777" w:rsidR="00593700" w:rsidRPr="00501558" w:rsidRDefault="00593700"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lang w:val="en-IN"/>
        </w:rPr>
        <w:t>timely support.</w:t>
      </w:r>
    </w:p>
    <w:p w14:paraId="2ABCF330" w14:textId="77777777" w:rsidR="00593700" w:rsidRPr="00501558" w:rsidRDefault="00593700" w:rsidP="001A5214">
      <w:pPr>
        <w:spacing w:line="276" w:lineRule="auto"/>
        <w:rPr>
          <w:rFonts w:ascii="Times New Roman" w:hAnsi="Times New Roman" w:cs="Times New Roman"/>
          <w:sz w:val="36"/>
          <w:szCs w:val="36"/>
        </w:rPr>
      </w:pPr>
    </w:p>
    <w:p w14:paraId="2DCA4311" w14:textId="77777777" w:rsidR="00233BA0" w:rsidRPr="00501558" w:rsidRDefault="00593700" w:rsidP="001A5214">
      <w:pPr>
        <w:spacing w:line="276" w:lineRule="auto"/>
        <w:rPr>
          <w:rFonts w:ascii="Times New Roman" w:hAnsi="Times New Roman" w:cs="Times New Roman"/>
          <w:sz w:val="36"/>
          <w:szCs w:val="36"/>
        </w:rPr>
      </w:pPr>
      <w:r w:rsidRPr="00501558">
        <w:rPr>
          <w:rFonts w:ascii="Times New Roman" w:hAnsi="Times New Roman" w:cs="Times New Roman"/>
          <w:sz w:val="36"/>
          <w:szCs w:val="36"/>
        </w:rPr>
        <w:br w:type="page"/>
      </w:r>
    </w:p>
    <w:p w14:paraId="437BB9B8" w14:textId="77777777" w:rsidR="00233BA0" w:rsidRPr="00501558" w:rsidRDefault="00233BA0" w:rsidP="001A5214">
      <w:pPr>
        <w:spacing w:line="276" w:lineRule="auto"/>
        <w:rPr>
          <w:rFonts w:ascii="Times New Roman" w:hAnsi="Times New Roman" w:cs="Times New Roman"/>
          <w:sz w:val="56"/>
          <w:szCs w:val="56"/>
        </w:rPr>
      </w:pPr>
      <w:r w:rsidRPr="00501558">
        <w:rPr>
          <w:rFonts w:ascii="Times New Roman" w:hAnsi="Times New Roman" w:cs="Times New Roman"/>
          <w:sz w:val="56"/>
          <w:szCs w:val="56"/>
        </w:rPr>
        <w:lastRenderedPageBreak/>
        <w:t xml:space="preserve">                         Contents </w:t>
      </w:r>
    </w:p>
    <w:p w14:paraId="7C9099D0" w14:textId="0C181BAB" w:rsidR="00233BA0" w:rsidRPr="00501558" w:rsidRDefault="00233BA0" w:rsidP="001A5214">
      <w:pPr>
        <w:pStyle w:val="ListParagraph"/>
        <w:numPr>
          <w:ilvl w:val="0"/>
          <w:numId w:val="16"/>
        </w:numPr>
        <w:spacing w:line="276" w:lineRule="auto"/>
        <w:jc w:val="both"/>
        <w:rPr>
          <w:rFonts w:ascii="Times New Roman" w:hAnsi="Times New Roman" w:cs="Times New Roman"/>
          <w:sz w:val="28"/>
          <w:szCs w:val="28"/>
        </w:rPr>
      </w:pPr>
      <w:r w:rsidRPr="00501558">
        <w:rPr>
          <w:rFonts w:ascii="Times New Roman" w:hAnsi="Times New Roman" w:cs="Times New Roman"/>
          <w:sz w:val="28"/>
          <w:szCs w:val="28"/>
        </w:rPr>
        <w:t>Introduction</w:t>
      </w:r>
    </w:p>
    <w:p w14:paraId="5269B5D3" w14:textId="13EA1B7B" w:rsidR="00233BA0" w:rsidRPr="00501558" w:rsidRDefault="00233BA0" w:rsidP="001A5214">
      <w:pPr>
        <w:pStyle w:val="ListParagraph"/>
        <w:numPr>
          <w:ilvl w:val="0"/>
          <w:numId w:val="16"/>
        </w:numPr>
        <w:spacing w:line="276" w:lineRule="auto"/>
        <w:jc w:val="both"/>
        <w:rPr>
          <w:rFonts w:ascii="Times New Roman" w:hAnsi="Times New Roman" w:cs="Times New Roman"/>
          <w:sz w:val="28"/>
          <w:szCs w:val="28"/>
        </w:rPr>
      </w:pPr>
      <w:r w:rsidRPr="00501558">
        <w:rPr>
          <w:rFonts w:ascii="Times New Roman" w:hAnsi="Times New Roman" w:cs="Times New Roman"/>
          <w:sz w:val="28"/>
          <w:szCs w:val="28"/>
        </w:rPr>
        <w:t>Objective</w:t>
      </w:r>
    </w:p>
    <w:p w14:paraId="3C7143D5" w14:textId="172D058B" w:rsidR="00233BA0" w:rsidRPr="00501558" w:rsidRDefault="00233BA0" w:rsidP="001A5214">
      <w:pPr>
        <w:pStyle w:val="ListParagraph"/>
        <w:numPr>
          <w:ilvl w:val="0"/>
          <w:numId w:val="16"/>
        </w:numPr>
        <w:spacing w:line="276" w:lineRule="auto"/>
        <w:jc w:val="both"/>
        <w:rPr>
          <w:rFonts w:ascii="Times New Roman" w:hAnsi="Times New Roman" w:cs="Times New Roman"/>
          <w:sz w:val="28"/>
          <w:szCs w:val="28"/>
        </w:rPr>
      </w:pPr>
      <w:r w:rsidRPr="00501558">
        <w:rPr>
          <w:rFonts w:ascii="Times New Roman" w:hAnsi="Times New Roman" w:cs="Times New Roman"/>
          <w:sz w:val="28"/>
          <w:szCs w:val="28"/>
        </w:rPr>
        <w:t>Data collection</w:t>
      </w:r>
    </w:p>
    <w:p w14:paraId="60441699" w14:textId="353A6064" w:rsidR="00233BA0" w:rsidRPr="00501558" w:rsidRDefault="00233BA0" w:rsidP="001A5214">
      <w:pPr>
        <w:pStyle w:val="ListParagraph"/>
        <w:numPr>
          <w:ilvl w:val="0"/>
          <w:numId w:val="16"/>
        </w:numPr>
        <w:spacing w:line="276" w:lineRule="auto"/>
        <w:jc w:val="both"/>
        <w:rPr>
          <w:rFonts w:ascii="Times New Roman" w:hAnsi="Times New Roman" w:cs="Times New Roman"/>
          <w:sz w:val="28"/>
          <w:szCs w:val="28"/>
        </w:rPr>
      </w:pPr>
      <w:r w:rsidRPr="00501558">
        <w:rPr>
          <w:rFonts w:ascii="Times New Roman" w:hAnsi="Times New Roman" w:cs="Times New Roman"/>
          <w:sz w:val="28"/>
          <w:szCs w:val="28"/>
        </w:rPr>
        <w:t>Data description</w:t>
      </w:r>
    </w:p>
    <w:p w14:paraId="2F23CBB7" w14:textId="1B90AD54" w:rsidR="00233BA0" w:rsidRPr="00501558" w:rsidRDefault="00233BA0" w:rsidP="001A5214">
      <w:pPr>
        <w:pStyle w:val="ListParagraph"/>
        <w:numPr>
          <w:ilvl w:val="0"/>
          <w:numId w:val="16"/>
        </w:numPr>
        <w:spacing w:line="276" w:lineRule="auto"/>
        <w:jc w:val="both"/>
        <w:rPr>
          <w:rFonts w:ascii="Times New Roman" w:hAnsi="Times New Roman" w:cs="Times New Roman"/>
          <w:sz w:val="28"/>
          <w:szCs w:val="28"/>
        </w:rPr>
      </w:pPr>
      <w:r w:rsidRPr="00501558">
        <w:rPr>
          <w:rFonts w:ascii="Times New Roman" w:hAnsi="Times New Roman" w:cs="Times New Roman"/>
          <w:sz w:val="28"/>
          <w:szCs w:val="28"/>
        </w:rPr>
        <w:t>Methodology</w:t>
      </w:r>
    </w:p>
    <w:p w14:paraId="0B4B070C" w14:textId="1856308E" w:rsidR="00233BA0" w:rsidRPr="00501558" w:rsidRDefault="00233BA0" w:rsidP="001A5214">
      <w:pPr>
        <w:pStyle w:val="ListParagraph"/>
        <w:numPr>
          <w:ilvl w:val="0"/>
          <w:numId w:val="16"/>
        </w:numPr>
        <w:spacing w:line="276" w:lineRule="auto"/>
        <w:jc w:val="both"/>
        <w:rPr>
          <w:rFonts w:ascii="Times New Roman" w:hAnsi="Times New Roman" w:cs="Times New Roman"/>
          <w:sz w:val="28"/>
          <w:szCs w:val="28"/>
        </w:rPr>
      </w:pPr>
      <w:r w:rsidRPr="00501558">
        <w:rPr>
          <w:rFonts w:ascii="Times New Roman" w:hAnsi="Times New Roman" w:cs="Times New Roman"/>
          <w:sz w:val="28"/>
          <w:szCs w:val="28"/>
        </w:rPr>
        <w:t>Results</w:t>
      </w:r>
    </w:p>
    <w:p w14:paraId="585A097C" w14:textId="3D91848A" w:rsidR="00233BA0" w:rsidRPr="00501558" w:rsidRDefault="00233BA0" w:rsidP="001A5214">
      <w:pPr>
        <w:pStyle w:val="ListParagraph"/>
        <w:numPr>
          <w:ilvl w:val="0"/>
          <w:numId w:val="16"/>
        </w:numPr>
        <w:spacing w:line="276" w:lineRule="auto"/>
        <w:jc w:val="both"/>
        <w:rPr>
          <w:rFonts w:ascii="Times New Roman" w:hAnsi="Times New Roman" w:cs="Times New Roman"/>
          <w:sz w:val="28"/>
          <w:szCs w:val="28"/>
        </w:rPr>
      </w:pPr>
      <w:r w:rsidRPr="00501558">
        <w:rPr>
          <w:rFonts w:ascii="Times New Roman" w:hAnsi="Times New Roman" w:cs="Times New Roman"/>
          <w:sz w:val="28"/>
          <w:szCs w:val="28"/>
        </w:rPr>
        <w:t>Conclusion</w:t>
      </w:r>
    </w:p>
    <w:p w14:paraId="112AC7BF" w14:textId="12966A84" w:rsidR="00233BA0" w:rsidRPr="00501558" w:rsidRDefault="00233BA0" w:rsidP="001A5214">
      <w:pPr>
        <w:pStyle w:val="ListParagraph"/>
        <w:numPr>
          <w:ilvl w:val="0"/>
          <w:numId w:val="16"/>
        </w:numPr>
        <w:spacing w:line="276" w:lineRule="auto"/>
        <w:jc w:val="both"/>
        <w:rPr>
          <w:rFonts w:ascii="Times New Roman" w:hAnsi="Times New Roman" w:cs="Times New Roman"/>
          <w:sz w:val="28"/>
          <w:szCs w:val="28"/>
        </w:rPr>
      </w:pPr>
      <w:r w:rsidRPr="00501558">
        <w:rPr>
          <w:rFonts w:ascii="Times New Roman" w:hAnsi="Times New Roman" w:cs="Times New Roman"/>
          <w:sz w:val="28"/>
          <w:szCs w:val="28"/>
        </w:rPr>
        <w:t>References</w:t>
      </w:r>
    </w:p>
    <w:p w14:paraId="313D9ADE" w14:textId="15D1E1B5" w:rsidR="00233BA0" w:rsidRPr="00501558" w:rsidRDefault="00233BA0" w:rsidP="001A5214">
      <w:pPr>
        <w:pStyle w:val="ListParagraph"/>
        <w:numPr>
          <w:ilvl w:val="0"/>
          <w:numId w:val="16"/>
        </w:numPr>
        <w:spacing w:line="276" w:lineRule="auto"/>
        <w:jc w:val="both"/>
        <w:rPr>
          <w:rFonts w:ascii="Times New Roman" w:hAnsi="Times New Roman" w:cs="Times New Roman"/>
          <w:sz w:val="28"/>
          <w:szCs w:val="28"/>
        </w:rPr>
      </w:pPr>
      <w:r w:rsidRPr="00501558">
        <w:rPr>
          <w:rFonts w:ascii="Times New Roman" w:hAnsi="Times New Roman" w:cs="Times New Roman"/>
          <w:sz w:val="28"/>
          <w:szCs w:val="28"/>
        </w:rPr>
        <w:t xml:space="preserve">Appendix                                                                                </w:t>
      </w:r>
      <w:r w:rsidRPr="00501558">
        <w:rPr>
          <w:rFonts w:ascii="Times New Roman" w:hAnsi="Times New Roman" w:cs="Times New Roman"/>
          <w:sz w:val="56"/>
          <w:szCs w:val="56"/>
        </w:rPr>
        <w:br w:type="page"/>
      </w:r>
    </w:p>
    <w:p w14:paraId="236AFE22" w14:textId="77777777" w:rsidR="00771362" w:rsidRPr="00501558" w:rsidRDefault="00771362"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lastRenderedPageBreak/>
        <w:t>INTRODUCTION</w:t>
      </w:r>
      <w:r w:rsidR="005D47FB" w:rsidRPr="00501558">
        <w:rPr>
          <w:rFonts w:ascii="Times New Roman" w:hAnsi="Times New Roman" w:cs="Times New Roman"/>
          <w:sz w:val="24"/>
          <w:szCs w:val="24"/>
        </w:rPr>
        <w:t>:</w:t>
      </w:r>
    </w:p>
    <w:p w14:paraId="5AA41CC4" w14:textId="77777777" w:rsidR="005D47FB" w:rsidRPr="00501558" w:rsidRDefault="005D47FB" w:rsidP="001A5214">
      <w:pPr>
        <w:spacing w:line="276" w:lineRule="auto"/>
        <w:rPr>
          <w:rFonts w:ascii="Times New Roman" w:eastAsia="Times New Roman" w:hAnsi="Times New Roman" w:cs="Times New Roman"/>
          <w:color w:val="192837"/>
          <w:spacing w:val="5"/>
          <w:sz w:val="24"/>
          <w:szCs w:val="24"/>
          <w:shd w:val="clear" w:color="auto" w:fill="FFFFFF"/>
        </w:rPr>
      </w:pPr>
      <w:r w:rsidRPr="00501558">
        <w:rPr>
          <w:rFonts w:ascii="Times New Roman" w:hAnsi="Times New Roman" w:cs="Times New Roman"/>
          <w:sz w:val="24"/>
          <w:szCs w:val="24"/>
        </w:rPr>
        <w:t xml:space="preserve">               </w:t>
      </w:r>
      <w:r w:rsidR="00650F9C" w:rsidRPr="00501558">
        <w:rPr>
          <w:rFonts w:ascii="Times New Roman" w:eastAsia="Times New Roman" w:hAnsi="Times New Roman" w:cs="Times New Roman"/>
          <w:color w:val="192837"/>
          <w:spacing w:val="5"/>
          <w:sz w:val="24"/>
          <w:szCs w:val="24"/>
          <w:shd w:val="clear" w:color="auto" w:fill="FFFFFF"/>
        </w:rPr>
        <w:t>In early 2020, a global pandemic (COVID-19) broke out and severely affected the progress of education in various countries’ universities and institutions, which promoted the progress of online courses at the same time. Th</w:t>
      </w:r>
      <w:r w:rsidR="00921BFE" w:rsidRPr="00501558">
        <w:rPr>
          <w:rFonts w:ascii="Times New Roman" w:eastAsia="Times New Roman" w:hAnsi="Times New Roman" w:cs="Times New Roman"/>
          <w:color w:val="192837"/>
          <w:spacing w:val="5"/>
          <w:sz w:val="24"/>
          <w:szCs w:val="24"/>
          <w:shd w:val="clear" w:color="auto" w:fill="FFFFFF"/>
        </w:rPr>
        <w:t>e aims</w:t>
      </w:r>
      <w:r w:rsidR="00650F9C" w:rsidRPr="00501558">
        <w:rPr>
          <w:rFonts w:ascii="Times New Roman" w:eastAsia="Times New Roman" w:hAnsi="Times New Roman" w:cs="Times New Roman"/>
          <w:color w:val="192837"/>
          <w:spacing w:val="5"/>
          <w:sz w:val="24"/>
          <w:szCs w:val="24"/>
          <w:shd w:val="clear" w:color="auto" w:fill="FFFFFF"/>
        </w:rPr>
        <w:t xml:space="preserve"> </w:t>
      </w:r>
      <w:r w:rsidR="00921BFE" w:rsidRPr="00501558">
        <w:rPr>
          <w:rFonts w:ascii="Times New Roman" w:eastAsia="Times New Roman" w:hAnsi="Times New Roman" w:cs="Times New Roman"/>
          <w:color w:val="192837"/>
          <w:spacing w:val="5"/>
          <w:sz w:val="24"/>
          <w:szCs w:val="24"/>
          <w:shd w:val="clear" w:color="auto" w:fill="FFFFFF"/>
        </w:rPr>
        <w:t>of this project to</w:t>
      </w:r>
      <w:r w:rsidR="00650F9C" w:rsidRPr="00501558">
        <w:rPr>
          <w:rFonts w:ascii="Times New Roman" w:eastAsia="Times New Roman" w:hAnsi="Times New Roman" w:cs="Times New Roman"/>
          <w:color w:val="192837"/>
          <w:spacing w:val="5"/>
          <w:sz w:val="24"/>
          <w:szCs w:val="24"/>
          <w:shd w:val="clear" w:color="auto" w:fill="FFFFFF"/>
        </w:rPr>
        <w:t xml:space="preserve"> conduct a comparative analysis of</w:t>
      </w:r>
      <w:r w:rsidR="00DB5AA2" w:rsidRPr="00501558">
        <w:rPr>
          <w:rFonts w:ascii="Times New Roman" w:eastAsia="Times New Roman" w:hAnsi="Times New Roman" w:cs="Times New Roman"/>
          <w:color w:val="192837"/>
          <w:spacing w:val="5"/>
          <w:sz w:val="24"/>
          <w:szCs w:val="24"/>
          <w:shd w:val="clear" w:color="auto" w:fill="FFFFFF"/>
        </w:rPr>
        <w:t xml:space="preserve"> stud</w:t>
      </w:r>
      <w:r w:rsidR="00650F9C" w:rsidRPr="00501558">
        <w:rPr>
          <w:rFonts w:ascii="Times New Roman" w:eastAsia="Times New Roman" w:hAnsi="Times New Roman" w:cs="Times New Roman"/>
          <w:color w:val="192837"/>
          <w:spacing w:val="5"/>
          <w:sz w:val="24"/>
          <w:szCs w:val="24"/>
          <w:shd w:val="clear" w:color="auto" w:fill="FFFFFF"/>
        </w:rPr>
        <w:t>ent surveys between online live teaching and traditional off-line teaching</w:t>
      </w:r>
      <w:r w:rsidR="00DB5AA2" w:rsidRPr="00501558">
        <w:rPr>
          <w:rFonts w:ascii="Times New Roman" w:eastAsia="Times New Roman" w:hAnsi="Times New Roman" w:cs="Times New Roman"/>
          <w:color w:val="192837"/>
          <w:spacing w:val="5"/>
          <w:sz w:val="24"/>
          <w:szCs w:val="24"/>
          <w:shd w:val="clear" w:color="auto" w:fill="FFFFFF"/>
        </w:rPr>
        <w:t>.</w:t>
      </w:r>
    </w:p>
    <w:p w14:paraId="64F070CE" w14:textId="77777777" w:rsidR="0031211C" w:rsidRPr="00501558" w:rsidRDefault="0031211C" w:rsidP="001A5214">
      <w:pPr>
        <w:pStyle w:val="NormalWeb"/>
        <w:shd w:val="clear" w:color="auto" w:fill="FFFFFF"/>
        <w:spacing w:before="0" w:beforeAutospacing="0" w:after="0" w:afterAutospacing="0" w:line="276" w:lineRule="auto"/>
        <w:rPr>
          <w:color w:val="231F20"/>
        </w:rPr>
      </w:pPr>
      <w:r w:rsidRPr="00501558">
        <w:rPr>
          <w:color w:val="231F20"/>
        </w:rPr>
        <w:t xml:space="preserve">As the </w:t>
      </w:r>
      <w:proofErr w:type="spellStart"/>
      <w:r w:rsidRPr="00501558">
        <w:rPr>
          <w:color w:val="231F20"/>
        </w:rPr>
        <w:t>Covid</w:t>
      </w:r>
      <w:proofErr w:type="spellEnd"/>
      <w:r w:rsidRPr="00501558">
        <w:rPr>
          <w:color w:val="231F20"/>
        </w:rPr>
        <w:t xml:space="preserve"> outbreak continues in India, students are caught in the eye of a storm. Administrative bodies have been dithering over whether or not online examinations should be conducted .The University Grants Commission has </w:t>
      </w:r>
      <w:ins w:id="1" w:author="Unknown">
        <w:r w:rsidRPr="00501558">
          <w:rPr>
            <w:color w:val="231F20"/>
          </w:rPr>
          <w:t>reportedly recommended</w:t>
        </w:r>
      </w:ins>
      <w:r w:rsidRPr="00501558">
        <w:rPr>
          <w:color w:val="231F20"/>
        </w:rPr>
        <w:t xml:space="preserve"> scrapping </w:t>
      </w:r>
      <w:r w:rsidR="00806A47" w:rsidRPr="00501558">
        <w:rPr>
          <w:color w:val="231F20"/>
        </w:rPr>
        <w:t xml:space="preserve">the online exams for </w:t>
      </w:r>
      <w:proofErr w:type="spellStart"/>
      <w:r w:rsidR="00806A47" w:rsidRPr="00501558">
        <w:rPr>
          <w:color w:val="231F20"/>
        </w:rPr>
        <w:t>for</w:t>
      </w:r>
      <w:proofErr w:type="spellEnd"/>
      <w:r w:rsidR="00806A47" w:rsidRPr="00501558">
        <w:rPr>
          <w:color w:val="231F20"/>
        </w:rPr>
        <w:t xml:space="preserve"> all semester </w:t>
      </w:r>
      <w:r w:rsidRPr="00501558">
        <w:rPr>
          <w:color w:val="231F20"/>
        </w:rPr>
        <w:t xml:space="preserve">students, while human resource development minister Ramesh </w:t>
      </w:r>
      <w:proofErr w:type="spellStart"/>
      <w:r w:rsidRPr="00501558">
        <w:rPr>
          <w:color w:val="231F20"/>
        </w:rPr>
        <w:t>Pokhriyal</w:t>
      </w:r>
      <w:proofErr w:type="spellEnd"/>
      <w:r w:rsidRPr="00501558">
        <w:rPr>
          <w:color w:val="231F20"/>
        </w:rPr>
        <w:t xml:space="preserve">  </w:t>
      </w:r>
      <w:ins w:id="2" w:author="Unknown">
        <w:r w:rsidRPr="00501558">
          <w:rPr>
            <w:color w:val="231F20"/>
          </w:rPr>
          <w:t>tweeted that</w:t>
        </w:r>
      </w:ins>
      <w:r w:rsidRPr="00501558">
        <w:rPr>
          <w:color w:val="231F20"/>
        </w:rPr>
        <w:t xml:space="preserve"> the “foundation for revisited guidelines shall be health and safety students, teachers and staff”. Earlier in April, the UGC had said that final-year examinations could happen in July.</w:t>
      </w:r>
    </w:p>
    <w:p w14:paraId="7724745C" w14:textId="77777777" w:rsidR="00FD0100" w:rsidRPr="00501558" w:rsidRDefault="0018483D" w:rsidP="001A5214">
      <w:pPr>
        <w:spacing w:line="276" w:lineRule="auto"/>
        <w:rPr>
          <w:rFonts w:ascii="Times New Roman" w:hAnsi="Times New Roman" w:cs="Times New Roman"/>
          <w:sz w:val="24"/>
          <w:szCs w:val="24"/>
          <w:lang w:val="en-IN"/>
        </w:rPr>
      </w:pPr>
      <w:r w:rsidRPr="00501558">
        <w:rPr>
          <w:rFonts w:ascii="Times New Roman" w:hAnsi="Times New Roman" w:cs="Times New Roman"/>
          <w:sz w:val="24"/>
          <w:szCs w:val="24"/>
        </w:rPr>
        <w:t xml:space="preserve">A New development as a result of the </w:t>
      </w:r>
      <w:proofErr w:type="spellStart"/>
      <w:r w:rsidRPr="00501558">
        <w:rPr>
          <w:rFonts w:ascii="Times New Roman" w:hAnsi="Times New Roman" w:cs="Times New Roman"/>
          <w:sz w:val="24"/>
          <w:szCs w:val="24"/>
        </w:rPr>
        <w:t>Covid</w:t>
      </w:r>
      <w:proofErr w:type="spellEnd"/>
      <w:r w:rsidRPr="00501558">
        <w:rPr>
          <w:rFonts w:ascii="Times New Roman" w:hAnsi="Times New Roman" w:cs="Times New Roman"/>
          <w:sz w:val="24"/>
          <w:szCs w:val="24"/>
        </w:rPr>
        <w:t xml:space="preserve"> pandemic is online </w:t>
      </w:r>
      <w:r w:rsidR="00A32272" w:rsidRPr="00501558">
        <w:rPr>
          <w:rFonts w:ascii="Times New Roman" w:hAnsi="Times New Roman" w:cs="Times New Roman"/>
          <w:sz w:val="24"/>
          <w:szCs w:val="24"/>
        </w:rPr>
        <w:t>exam. The</w:t>
      </w:r>
      <w:r w:rsidRPr="00501558">
        <w:rPr>
          <w:rFonts w:ascii="Times New Roman" w:hAnsi="Times New Roman" w:cs="Times New Roman"/>
          <w:sz w:val="24"/>
          <w:szCs w:val="24"/>
        </w:rPr>
        <w:t xml:space="preserve"> Covid-19 pandemic has altered everyone’s lives significantly and students certainly weren’t exempt</w:t>
      </w:r>
      <w:r w:rsidR="0031211C" w:rsidRPr="00501558">
        <w:rPr>
          <w:rFonts w:ascii="Times New Roman" w:hAnsi="Times New Roman" w:cs="Times New Roman"/>
          <w:sz w:val="24"/>
          <w:szCs w:val="24"/>
        </w:rPr>
        <w:t xml:space="preserve"> </w:t>
      </w:r>
      <w:r w:rsidRPr="00501558">
        <w:rPr>
          <w:rFonts w:ascii="Times New Roman" w:hAnsi="Times New Roman" w:cs="Times New Roman"/>
          <w:sz w:val="24"/>
          <w:szCs w:val="24"/>
        </w:rPr>
        <w:t>.We were unable to return to University and sit our examinations as normal and so many University resorted to online exams</w:t>
      </w:r>
      <w:r w:rsidR="0031211C" w:rsidRPr="00501558">
        <w:rPr>
          <w:rFonts w:ascii="Times New Roman" w:hAnsi="Times New Roman" w:cs="Times New Roman"/>
          <w:sz w:val="24"/>
          <w:szCs w:val="24"/>
        </w:rPr>
        <w:t xml:space="preserve"> </w:t>
      </w:r>
      <w:r w:rsidRPr="00501558">
        <w:rPr>
          <w:rFonts w:ascii="Times New Roman" w:hAnsi="Times New Roman" w:cs="Times New Roman"/>
          <w:sz w:val="24"/>
          <w:szCs w:val="24"/>
        </w:rPr>
        <w:t>.</w:t>
      </w:r>
      <w:r w:rsidR="0031211C" w:rsidRPr="00501558">
        <w:rPr>
          <w:rFonts w:ascii="Times New Roman" w:hAnsi="Times New Roman" w:cs="Times New Roman"/>
          <w:bCs/>
          <w:iCs/>
          <w:color w:val="5A5A5A"/>
          <w:sz w:val="24"/>
          <w:szCs w:val="24"/>
        </w:rPr>
        <w:t>Several students have perfec</w:t>
      </w:r>
      <w:r w:rsidR="00A32272" w:rsidRPr="00501558">
        <w:rPr>
          <w:rFonts w:ascii="Times New Roman" w:hAnsi="Times New Roman" w:cs="Times New Roman"/>
          <w:bCs/>
          <w:iCs/>
          <w:color w:val="5A5A5A"/>
          <w:sz w:val="24"/>
          <w:szCs w:val="24"/>
        </w:rPr>
        <w:t>t scores w</w:t>
      </w:r>
      <w:r w:rsidR="0031211C" w:rsidRPr="00501558">
        <w:rPr>
          <w:rFonts w:ascii="Times New Roman" w:hAnsi="Times New Roman" w:cs="Times New Roman"/>
          <w:bCs/>
          <w:iCs/>
          <w:color w:val="5A5A5A"/>
          <w:sz w:val="24"/>
          <w:szCs w:val="24"/>
        </w:rPr>
        <w:t>ith some help from Google,</w:t>
      </w:r>
      <w:r w:rsidR="00A32272" w:rsidRPr="00501558">
        <w:rPr>
          <w:rFonts w:ascii="Times New Roman" w:hAnsi="Times New Roman" w:cs="Times New Roman"/>
          <w:bCs/>
          <w:iCs/>
          <w:color w:val="5A5A5A"/>
          <w:sz w:val="24"/>
          <w:szCs w:val="24"/>
        </w:rPr>
        <w:t xml:space="preserve"> their friends</w:t>
      </w:r>
      <w:r w:rsidR="0031211C" w:rsidRPr="00501558">
        <w:rPr>
          <w:rFonts w:ascii="Times New Roman" w:hAnsi="Times New Roman" w:cs="Times New Roman"/>
          <w:bCs/>
          <w:iCs/>
          <w:color w:val="5A5A5A"/>
          <w:sz w:val="24"/>
          <w:szCs w:val="24"/>
        </w:rPr>
        <w:t xml:space="preserve"> </w:t>
      </w:r>
      <w:r w:rsidR="0031211C" w:rsidRPr="00501558">
        <w:rPr>
          <w:rFonts w:ascii="Times New Roman" w:hAnsi="Times New Roman" w:cs="Times New Roman"/>
          <w:sz w:val="24"/>
          <w:szCs w:val="24"/>
        </w:rPr>
        <w:t>.</w:t>
      </w:r>
      <w:r w:rsidRPr="00501558">
        <w:rPr>
          <w:rFonts w:ascii="Times New Roman" w:hAnsi="Times New Roman" w:cs="Times New Roman"/>
          <w:sz w:val="24"/>
          <w:szCs w:val="24"/>
        </w:rPr>
        <w:t xml:space="preserve">In our current global </w:t>
      </w:r>
      <w:r w:rsidR="00452089" w:rsidRPr="00501558">
        <w:rPr>
          <w:rFonts w:ascii="Times New Roman" w:hAnsi="Times New Roman" w:cs="Times New Roman"/>
          <w:sz w:val="24"/>
          <w:szCs w:val="24"/>
        </w:rPr>
        <w:t xml:space="preserve">situation, </w:t>
      </w:r>
      <w:r w:rsidRPr="00501558">
        <w:rPr>
          <w:rFonts w:ascii="Times New Roman" w:hAnsi="Times New Roman" w:cs="Times New Roman"/>
          <w:sz w:val="24"/>
          <w:szCs w:val="24"/>
        </w:rPr>
        <w:t>exams might not seem a priority.</w:t>
      </w:r>
      <w:r w:rsidR="00452089" w:rsidRPr="00501558">
        <w:rPr>
          <w:rFonts w:ascii="Times New Roman" w:hAnsi="Times New Roman" w:cs="Times New Roman"/>
          <w:sz w:val="24"/>
          <w:szCs w:val="24"/>
        </w:rPr>
        <w:t xml:space="preserve"> </w:t>
      </w:r>
      <w:r w:rsidRPr="00501558">
        <w:rPr>
          <w:rFonts w:ascii="Times New Roman" w:hAnsi="Times New Roman" w:cs="Times New Roman"/>
          <w:sz w:val="24"/>
          <w:szCs w:val="24"/>
        </w:rPr>
        <w:t>But for students,</w:t>
      </w:r>
      <w:r w:rsidR="00452089" w:rsidRPr="00501558">
        <w:rPr>
          <w:rFonts w:ascii="Times New Roman" w:hAnsi="Times New Roman" w:cs="Times New Roman"/>
          <w:sz w:val="24"/>
          <w:szCs w:val="24"/>
        </w:rPr>
        <w:t xml:space="preserve"> </w:t>
      </w:r>
      <w:r w:rsidRPr="00501558">
        <w:rPr>
          <w:rFonts w:ascii="Times New Roman" w:hAnsi="Times New Roman" w:cs="Times New Roman"/>
          <w:sz w:val="24"/>
          <w:szCs w:val="24"/>
        </w:rPr>
        <w:t>exam stress combined with pandemic stress makes for a pretty hectic time.</w:t>
      </w:r>
    </w:p>
    <w:p w14:paraId="4C90F258" w14:textId="77777777" w:rsidR="00752C11" w:rsidRPr="00501558" w:rsidRDefault="00FD0100" w:rsidP="001A5214">
      <w:pPr>
        <w:spacing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w:t>
      </w:r>
      <w:r w:rsidR="004070F5" w:rsidRPr="00501558">
        <w:rPr>
          <w:rFonts w:ascii="Times New Roman" w:hAnsi="Times New Roman" w:cs="Times New Roman"/>
          <w:sz w:val="24"/>
          <w:szCs w:val="24"/>
        </w:rPr>
        <w:t xml:space="preserve">Here the aim of this study is </w:t>
      </w:r>
      <w:proofErr w:type="gramStart"/>
      <w:r w:rsidR="004070F5" w:rsidRPr="00501558">
        <w:rPr>
          <w:rFonts w:ascii="Times New Roman" w:hAnsi="Times New Roman" w:cs="Times New Roman"/>
          <w:sz w:val="24"/>
          <w:szCs w:val="24"/>
        </w:rPr>
        <w:t xml:space="preserve">the </w:t>
      </w:r>
      <w:r w:rsidR="0018483D" w:rsidRPr="00501558">
        <w:rPr>
          <w:rFonts w:ascii="Times New Roman" w:hAnsi="Times New Roman" w:cs="Times New Roman"/>
          <w:sz w:val="24"/>
          <w:szCs w:val="24"/>
        </w:rPr>
        <w:t xml:space="preserve"> analysis</w:t>
      </w:r>
      <w:proofErr w:type="gramEnd"/>
      <w:r w:rsidR="0018483D" w:rsidRPr="00501558">
        <w:rPr>
          <w:rFonts w:ascii="Times New Roman" w:hAnsi="Times New Roman" w:cs="Times New Roman"/>
          <w:sz w:val="24"/>
          <w:szCs w:val="24"/>
        </w:rPr>
        <w:t xml:space="preserve"> of online examination system and offline examination system. Also want to know is the online examination system is truly helpful for students or not in future.</w:t>
      </w:r>
    </w:p>
    <w:p w14:paraId="6FADFCCC" w14:textId="77777777" w:rsidR="00452089" w:rsidRPr="00501558" w:rsidRDefault="00452089" w:rsidP="001A5214">
      <w:pPr>
        <w:spacing w:line="276" w:lineRule="auto"/>
        <w:ind w:left="720"/>
        <w:rPr>
          <w:rFonts w:ascii="Times New Roman" w:hAnsi="Times New Roman" w:cs="Times New Roman"/>
          <w:sz w:val="24"/>
          <w:szCs w:val="24"/>
          <w:lang w:val="en-IN"/>
        </w:rPr>
      </w:pPr>
    </w:p>
    <w:p w14:paraId="00C80E5B" w14:textId="77777777" w:rsidR="00452089" w:rsidRPr="00501558" w:rsidRDefault="00FD6810" w:rsidP="001A5214">
      <w:pPr>
        <w:spacing w:line="276" w:lineRule="auto"/>
        <w:rPr>
          <w:rFonts w:ascii="Times New Roman" w:hAnsi="Times New Roman" w:cs="Times New Roman"/>
          <w:b/>
          <w:sz w:val="24"/>
          <w:szCs w:val="24"/>
          <w:lang w:val="en-IN"/>
        </w:rPr>
      </w:pPr>
      <w:r w:rsidRPr="00501558">
        <w:rPr>
          <w:rFonts w:ascii="Times New Roman" w:hAnsi="Times New Roman" w:cs="Times New Roman"/>
          <w:b/>
          <w:sz w:val="24"/>
          <w:szCs w:val="24"/>
          <w:lang w:val="en-IN"/>
        </w:rPr>
        <w:t xml:space="preserve"> </w:t>
      </w:r>
      <w:r w:rsidR="00BC68A0" w:rsidRPr="00501558">
        <w:rPr>
          <w:rFonts w:ascii="Times New Roman" w:hAnsi="Times New Roman" w:cs="Times New Roman"/>
          <w:b/>
          <w:sz w:val="24"/>
          <w:szCs w:val="24"/>
          <w:lang w:val="en-IN"/>
        </w:rPr>
        <w:t xml:space="preserve"> Objective</w:t>
      </w:r>
      <w:r w:rsidRPr="00501558">
        <w:rPr>
          <w:rFonts w:ascii="Times New Roman" w:hAnsi="Times New Roman" w:cs="Times New Roman"/>
          <w:b/>
          <w:sz w:val="24"/>
          <w:szCs w:val="24"/>
          <w:lang w:val="en-IN"/>
        </w:rPr>
        <w:t xml:space="preserve"> of this study is shown as given </w:t>
      </w:r>
      <w:r w:rsidR="00B06516" w:rsidRPr="00501558">
        <w:rPr>
          <w:rFonts w:ascii="Times New Roman" w:hAnsi="Times New Roman" w:cs="Times New Roman"/>
          <w:b/>
          <w:sz w:val="24"/>
          <w:szCs w:val="24"/>
          <w:lang w:val="en-IN"/>
        </w:rPr>
        <w:t>below:</w:t>
      </w:r>
    </w:p>
    <w:p w14:paraId="15DB706F" w14:textId="77777777" w:rsidR="00452089" w:rsidRPr="00501558" w:rsidRDefault="00452089" w:rsidP="001A5214">
      <w:pPr>
        <w:spacing w:line="276" w:lineRule="auto"/>
        <w:ind w:left="720"/>
        <w:rPr>
          <w:rFonts w:ascii="Times New Roman" w:hAnsi="Times New Roman" w:cs="Times New Roman"/>
          <w:sz w:val="24"/>
          <w:szCs w:val="24"/>
          <w:lang w:val="en-IN"/>
        </w:rPr>
      </w:pPr>
      <w:r w:rsidRPr="00501558">
        <w:rPr>
          <w:rFonts w:ascii="Times New Roman" w:hAnsi="Times New Roman" w:cs="Times New Roman"/>
          <w:bCs/>
          <w:sz w:val="24"/>
          <w:szCs w:val="24"/>
        </w:rPr>
        <w:t xml:space="preserve">Check the changes of marks of different </w:t>
      </w:r>
      <w:r w:rsidR="00233BA0" w:rsidRPr="00501558">
        <w:rPr>
          <w:rFonts w:ascii="Times New Roman" w:hAnsi="Times New Roman" w:cs="Times New Roman"/>
          <w:bCs/>
          <w:sz w:val="24"/>
          <w:szCs w:val="24"/>
        </w:rPr>
        <w:t>categories. Try</w:t>
      </w:r>
      <w:r w:rsidRPr="00501558">
        <w:rPr>
          <w:rFonts w:ascii="Times New Roman" w:hAnsi="Times New Roman" w:cs="Times New Roman"/>
          <w:bCs/>
          <w:sz w:val="24"/>
          <w:szCs w:val="24"/>
        </w:rPr>
        <w:t xml:space="preserve"> to find the reason behind the changes of result (If difference of marks is too high).Also want to check whether the difference of marks depe</w:t>
      </w:r>
      <w:r w:rsidR="002F5C9B" w:rsidRPr="00501558">
        <w:rPr>
          <w:rFonts w:ascii="Times New Roman" w:hAnsi="Times New Roman" w:cs="Times New Roman"/>
          <w:bCs/>
          <w:sz w:val="24"/>
          <w:szCs w:val="24"/>
        </w:rPr>
        <w:t>nd on some variable such as online class percentage, communication with teacher ,exam time</w:t>
      </w:r>
      <w:r w:rsidRPr="00501558">
        <w:rPr>
          <w:rFonts w:ascii="Times New Roman" w:hAnsi="Times New Roman" w:cs="Times New Roman"/>
          <w:bCs/>
          <w:sz w:val="24"/>
          <w:szCs w:val="24"/>
        </w:rPr>
        <w:t xml:space="preserve"> </w:t>
      </w:r>
      <w:r w:rsidR="00A13070" w:rsidRPr="00501558">
        <w:rPr>
          <w:rFonts w:ascii="Times New Roman" w:hAnsi="Times New Roman" w:cs="Times New Roman"/>
          <w:bCs/>
          <w:sz w:val="24"/>
          <w:szCs w:val="24"/>
        </w:rPr>
        <w:t>etc., by some statistical tools</w:t>
      </w:r>
      <w:r w:rsidR="00B06516" w:rsidRPr="00501558">
        <w:rPr>
          <w:rFonts w:ascii="Times New Roman" w:hAnsi="Times New Roman" w:cs="Times New Roman"/>
          <w:bCs/>
          <w:sz w:val="24"/>
          <w:szCs w:val="24"/>
        </w:rPr>
        <w:t xml:space="preserve"> </w:t>
      </w:r>
      <w:r w:rsidRPr="00501558">
        <w:rPr>
          <w:rFonts w:ascii="Times New Roman" w:hAnsi="Times New Roman" w:cs="Times New Roman"/>
          <w:bCs/>
          <w:sz w:val="24"/>
          <w:szCs w:val="24"/>
        </w:rPr>
        <w:t>.Find which variable does effect the data.</w:t>
      </w:r>
      <w:r w:rsidR="00A13070" w:rsidRPr="00501558">
        <w:rPr>
          <w:rFonts w:ascii="Times New Roman" w:hAnsi="Times New Roman" w:cs="Times New Roman"/>
          <w:bCs/>
          <w:sz w:val="24"/>
          <w:szCs w:val="24"/>
        </w:rPr>
        <w:t xml:space="preserve"> Then want to fit a model for difference </w:t>
      </w:r>
      <w:proofErr w:type="gramStart"/>
      <w:r w:rsidR="00A13070" w:rsidRPr="00501558">
        <w:rPr>
          <w:rFonts w:ascii="Times New Roman" w:hAnsi="Times New Roman" w:cs="Times New Roman"/>
          <w:bCs/>
          <w:sz w:val="24"/>
          <w:szCs w:val="24"/>
        </w:rPr>
        <w:t>category  by</w:t>
      </w:r>
      <w:proofErr w:type="gramEnd"/>
      <w:r w:rsidR="00A13070" w:rsidRPr="00501558">
        <w:rPr>
          <w:rFonts w:ascii="Times New Roman" w:hAnsi="Times New Roman" w:cs="Times New Roman"/>
          <w:bCs/>
          <w:sz w:val="24"/>
          <w:szCs w:val="24"/>
        </w:rPr>
        <w:t xml:space="preserve"> the significant factor.</w:t>
      </w:r>
    </w:p>
    <w:p w14:paraId="1E750EB8" w14:textId="77777777" w:rsidR="00DF3D22" w:rsidRPr="00501558" w:rsidRDefault="00D07C6F" w:rsidP="001A5214">
      <w:pPr>
        <w:spacing w:line="276" w:lineRule="auto"/>
        <w:jc w:val="both"/>
        <w:rPr>
          <w:rFonts w:ascii="Times New Roman" w:hAnsi="Times New Roman" w:cs="Times New Roman"/>
          <w:b/>
          <w:bCs/>
          <w:sz w:val="24"/>
          <w:szCs w:val="24"/>
        </w:rPr>
      </w:pPr>
      <w:r w:rsidRPr="00501558">
        <w:rPr>
          <w:rFonts w:ascii="Times New Roman" w:hAnsi="Times New Roman" w:cs="Times New Roman"/>
          <w:b/>
          <w:bCs/>
          <w:sz w:val="24"/>
          <w:szCs w:val="24"/>
        </w:rPr>
        <w:t>Data Collection:</w:t>
      </w:r>
    </w:p>
    <w:p w14:paraId="0BC27742" w14:textId="77777777" w:rsidR="00004E79" w:rsidRPr="00501558" w:rsidRDefault="00D07C6F" w:rsidP="001A5214">
      <w:pPr>
        <w:spacing w:line="276" w:lineRule="auto"/>
        <w:jc w:val="both"/>
        <w:rPr>
          <w:rFonts w:ascii="Times New Roman" w:hAnsi="Times New Roman" w:cs="Times New Roman"/>
          <w:bCs/>
          <w:sz w:val="24"/>
          <w:szCs w:val="24"/>
        </w:rPr>
      </w:pPr>
      <w:r w:rsidRPr="00501558">
        <w:rPr>
          <w:rFonts w:ascii="Times New Roman" w:hAnsi="Times New Roman" w:cs="Times New Roman"/>
          <w:b/>
          <w:bCs/>
          <w:sz w:val="24"/>
          <w:szCs w:val="24"/>
        </w:rPr>
        <w:t xml:space="preserve">        </w:t>
      </w:r>
      <w:r w:rsidRPr="00501558">
        <w:rPr>
          <w:rFonts w:ascii="Times New Roman" w:hAnsi="Times New Roman" w:cs="Times New Roman"/>
          <w:bCs/>
          <w:sz w:val="24"/>
          <w:szCs w:val="24"/>
        </w:rPr>
        <w:t xml:space="preserve"> </w:t>
      </w:r>
      <w:r w:rsidR="00004E79" w:rsidRPr="00501558">
        <w:rPr>
          <w:rFonts w:ascii="Times New Roman" w:hAnsi="Times New Roman" w:cs="Times New Roman"/>
          <w:bCs/>
          <w:sz w:val="24"/>
          <w:szCs w:val="24"/>
        </w:rPr>
        <w:t xml:space="preserve">For this study the marks </w:t>
      </w:r>
      <w:r w:rsidR="00233BA0" w:rsidRPr="00501558">
        <w:rPr>
          <w:rFonts w:ascii="Times New Roman" w:hAnsi="Times New Roman" w:cs="Times New Roman"/>
          <w:bCs/>
          <w:sz w:val="24"/>
          <w:szCs w:val="24"/>
        </w:rPr>
        <w:t>are collected from</w:t>
      </w:r>
      <w:r w:rsidR="00004E79" w:rsidRPr="00501558">
        <w:rPr>
          <w:rFonts w:ascii="Times New Roman" w:hAnsi="Times New Roman" w:cs="Times New Roman"/>
          <w:bCs/>
          <w:sz w:val="24"/>
          <w:szCs w:val="24"/>
        </w:rPr>
        <w:t xml:space="preserve"> student of offline </w:t>
      </w:r>
      <w:r w:rsidR="00233BA0" w:rsidRPr="00501558">
        <w:rPr>
          <w:rFonts w:ascii="Times New Roman" w:hAnsi="Times New Roman" w:cs="Times New Roman"/>
          <w:bCs/>
          <w:sz w:val="24"/>
          <w:szCs w:val="24"/>
        </w:rPr>
        <w:t>examination. According</w:t>
      </w:r>
      <w:r w:rsidR="00004E79" w:rsidRPr="00501558">
        <w:rPr>
          <w:rFonts w:ascii="Times New Roman" w:hAnsi="Times New Roman" w:cs="Times New Roman"/>
          <w:bCs/>
          <w:sz w:val="24"/>
          <w:szCs w:val="24"/>
        </w:rPr>
        <w:t xml:space="preserve"> to marks the students are </w:t>
      </w:r>
      <w:r w:rsidR="00233BA0" w:rsidRPr="00501558">
        <w:rPr>
          <w:rFonts w:ascii="Times New Roman" w:hAnsi="Times New Roman" w:cs="Times New Roman"/>
          <w:bCs/>
          <w:sz w:val="24"/>
          <w:szCs w:val="24"/>
        </w:rPr>
        <w:t>divided into</w:t>
      </w:r>
      <w:r w:rsidR="00004E79" w:rsidRPr="00501558">
        <w:rPr>
          <w:rFonts w:ascii="Times New Roman" w:hAnsi="Times New Roman" w:cs="Times New Roman"/>
          <w:bCs/>
          <w:sz w:val="24"/>
          <w:szCs w:val="24"/>
        </w:rPr>
        <w:t xml:space="preserve"> 4 categories such as bad, medium, </w:t>
      </w:r>
      <w:r w:rsidR="00233BA0" w:rsidRPr="00501558">
        <w:rPr>
          <w:rFonts w:ascii="Times New Roman" w:hAnsi="Times New Roman" w:cs="Times New Roman"/>
          <w:bCs/>
          <w:sz w:val="24"/>
          <w:szCs w:val="24"/>
        </w:rPr>
        <w:t>good, very</w:t>
      </w:r>
      <w:r w:rsidR="00004E79" w:rsidRPr="00501558">
        <w:rPr>
          <w:rFonts w:ascii="Times New Roman" w:hAnsi="Times New Roman" w:cs="Times New Roman"/>
          <w:bCs/>
          <w:sz w:val="24"/>
          <w:szCs w:val="24"/>
        </w:rPr>
        <w:t xml:space="preserve"> good.  Then I collect marks of online exam from those </w:t>
      </w:r>
      <w:r w:rsidR="00233BA0" w:rsidRPr="00501558">
        <w:rPr>
          <w:rFonts w:ascii="Times New Roman" w:hAnsi="Times New Roman" w:cs="Times New Roman"/>
          <w:bCs/>
          <w:sz w:val="24"/>
          <w:szCs w:val="24"/>
        </w:rPr>
        <w:t>students. Compare</w:t>
      </w:r>
      <w:r w:rsidR="00004E79" w:rsidRPr="00501558">
        <w:rPr>
          <w:rFonts w:ascii="Times New Roman" w:hAnsi="Times New Roman" w:cs="Times New Roman"/>
          <w:bCs/>
          <w:sz w:val="24"/>
          <w:szCs w:val="24"/>
        </w:rPr>
        <w:t xml:space="preserve"> the result between offline and </w:t>
      </w:r>
      <w:proofErr w:type="gramStart"/>
      <w:r w:rsidR="00004E79" w:rsidRPr="00501558">
        <w:rPr>
          <w:rFonts w:ascii="Times New Roman" w:hAnsi="Times New Roman" w:cs="Times New Roman"/>
          <w:bCs/>
          <w:sz w:val="24"/>
          <w:szCs w:val="24"/>
        </w:rPr>
        <w:t>online .</w:t>
      </w:r>
      <w:proofErr w:type="gramEnd"/>
    </w:p>
    <w:p w14:paraId="3E65E8F8" w14:textId="77777777" w:rsidR="00D07C6F" w:rsidRPr="00501558" w:rsidRDefault="00004E79" w:rsidP="001A5214">
      <w:pPr>
        <w:spacing w:line="276" w:lineRule="auto"/>
        <w:jc w:val="both"/>
        <w:rPr>
          <w:rFonts w:ascii="Times New Roman" w:hAnsi="Times New Roman" w:cs="Times New Roman"/>
          <w:bCs/>
          <w:sz w:val="24"/>
          <w:szCs w:val="24"/>
          <w:lang w:val="en-IN"/>
        </w:rPr>
      </w:pPr>
      <w:r w:rsidRPr="00501558">
        <w:rPr>
          <w:rFonts w:ascii="Times New Roman" w:hAnsi="Times New Roman" w:cs="Times New Roman"/>
          <w:bCs/>
          <w:sz w:val="24"/>
          <w:szCs w:val="24"/>
        </w:rPr>
        <w:t xml:space="preserve"> </w:t>
      </w:r>
      <w:r w:rsidR="00D07C6F" w:rsidRPr="00501558">
        <w:rPr>
          <w:rFonts w:ascii="Times New Roman" w:hAnsi="Times New Roman" w:cs="Times New Roman"/>
          <w:bCs/>
          <w:sz w:val="24"/>
          <w:szCs w:val="24"/>
        </w:rPr>
        <w:t xml:space="preserve"> </w:t>
      </w:r>
      <w:r w:rsidR="00D07C6F" w:rsidRPr="00501558">
        <w:rPr>
          <w:rFonts w:ascii="Times New Roman" w:hAnsi="Times New Roman" w:cs="Times New Roman"/>
          <w:bCs/>
          <w:sz w:val="24"/>
          <w:szCs w:val="24"/>
          <w:lang w:val="en-IN"/>
        </w:rPr>
        <w:t>For this COVID-19 pandemic</w:t>
      </w:r>
      <w:r w:rsidRPr="00501558">
        <w:rPr>
          <w:rFonts w:ascii="Times New Roman" w:hAnsi="Times New Roman" w:cs="Times New Roman"/>
          <w:bCs/>
          <w:sz w:val="24"/>
          <w:szCs w:val="24"/>
          <w:lang w:val="en-IN"/>
        </w:rPr>
        <w:t xml:space="preserve">, the data </w:t>
      </w:r>
      <w:proofErr w:type="gramStart"/>
      <w:r w:rsidRPr="00501558">
        <w:rPr>
          <w:rFonts w:ascii="Times New Roman" w:hAnsi="Times New Roman" w:cs="Times New Roman"/>
          <w:bCs/>
          <w:sz w:val="24"/>
          <w:szCs w:val="24"/>
          <w:lang w:val="en-IN"/>
        </w:rPr>
        <w:t xml:space="preserve">is </w:t>
      </w:r>
      <w:r w:rsidR="00D07C6F" w:rsidRPr="00501558">
        <w:rPr>
          <w:rFonts w:ascii="Times New Roman" w:hAnsi="Times New Roman" w:cs="Times New Roman"/>
          <w:bCs/>
          <w:sz w:val="24"/>
          <w:szCs w:val="24"/>
          <w:lang w:val="en-IN"/>
        </w:rPr>
        <w:t xml:space="preserve"> collected</w:t>
      </w:r>
      <w:proofErr w:type="gramEnd"/>
      <w:r w:rsidRPr="00501558">
        <w:rPr>
          <w:rFonts w:ascii="Times New Roman" w:hAnsi="Times New Roman" w:cs="Times New Roman"/>
          <w:bCs/>
          <w:sz w:val="24"/>
          <w:szCs w:val="24"/>
          <w:lang w:val="en-IN"/>
        </w:rPr>
        <w:t xml:space="preserve"> </w:t>
      </w:r>
      <w:r w:rsidR="00D07C6F" w:rsidRPr="00501558">
        <w:rPr>
          <w:rFonts w:ascii="Times New Roman" w:hAnsi="Times New Roman" w:cs="Times New Roman"/>
          <w:bCs/>
          <w:sz w:val="24"/>
          <w:szCs w:val="24"/>
          <w:lang w:val="en-IN"/>
        </w:rPr>
        <w:t xml:space="preserve"> through online by sharing a google form to students and they circulate it as </w:t>
      </w:r>
      <w:proofErr w:type="spellStart"/>
      <w:r w:rsidR="00D07C6F" w:rsidRPr="00501558">
        <w:rPr>
          <w:rFonts w:ascii="Times New Roman" w:hAnsi="Times New Roman" w:cs="Times New Roman"/>
          <w:bCs/>
          <w:sz w:val="24"/>
          <w:szCs w:val="24"/>
          <w:lang w:val="en-IN"/>
        </w:rPr>
        <w:t>well</w:t>
      </w:r>
      <w:r w:rsidRPr="00501558">
        <w:rPr>
          <w:rFonts w:ascii="Times New Roman" w:hAnsi="Times New Roman" w:cs="Times New Roman"/>
          <w:bCs/>
          <w:sz w:val="24"/>
          <w:szCs w:val="24"/>
          <w:lang w:val="en-IN"/>
        </w:rPr>
        <w:t>.A</w:t>
      </w:r>
      <w:proofErr w:type="spellEnd"/>
      <w:r w:rsidR="00D07C6F" w:rsidRPr="00501558">
        <w:rPr>
          <w:rFonts w:ascii="Times New Roman" w:hAnsi="Times New Roman" w:cs="Times New Roman"/>
          <w:bCs/>
          <w:sz w:val="24"/>
          <w:szCs w:val="24"/>
          <w:lang w:val="en-IN"/>
        </w:rPr>
        <w:t xml:space="preserve"> google form</w:t>
      </w:r>
      <w:r w:rsidRPr="00501558">
        <w:rPr>
          <w:rFonts w:ascii="Times New Roman" w:hAnsi="Times New Roman" w:cs="Times New Roman"/>
          <w:bCs/>
          <w:sz w:val="24"/>
          <w:szCs w:val="24"/>
          <w:lang w:val="en-IN"/>
        </w:rPr>
        <w:t xml:space="preserve"> is created</w:t>
      </w:r>
      <w:r w:rsidR="00D07C6F" w:rsidRPr="00501558">
        <w:rPr>
          <w:rFonts w:ascii="Times New Roman" w:hAnsi="Times New Roman" w:cs="Times New Roman"/>
          <w:bCs/>
          <w:sz w:val="24"/>
          <w:szCs w:val="24"/>
          <w:lang w:val="en-IN"/>
        </w:rPr>
        <w:t xml:space="preserve"> along with the questions mentioned in the appendix part. My teacher helped out for creating those questions. </w:t>
      </w:r>
    </w:p>
    <w:p w14:paraId="66A746F3" w14:textId="77777777" w:rsidR="00D07C6F" w:rsidRPr="00501558" w:rsidRDefault="00D07C6F" w:rsidP="001A5214">
      <w:pPr>
        <w:spacing w:line="276" w:lineRule="auto"/>
        <w:jc w:val="both"/>
        <w:rPr>
          <w:rFonts w:ascii="Times New Roman" w:hAnsi="Times New Roman" w:cs="Times New Roman"/>
          <w:b/>
          <w:bCs/>
          <w:sz w:val="24"/>
          <w:szCs w:val="24"/>
          <w:lang w:val="en-IN"/>
        </w:rPr>
      </w:pPr>
      <w:r w:rsidRPr="00501558">
        <w:rPr>
          <w:rFonts w:ascii="Times New Roman" w:hAnsi="Times New Roman" w:cs="Times New Roman"/>
          <w:b/>
          <w:bCs/>
          <w:sz w:val="24"/>
          <w:szCs w:val="24"/>
          <w:lang w:val="en-IN"/>
        </w:rPr>
        <w:t>Description of The Data:</w:t>
      </w:r>
    </w:p>
    <w:p w14:paraId="3A59BA22" w14:textId="2D7114B0" w:rsidR="00D07C6F" w:rsidRPr="00501558" w:rsidRDefault="00D07C6F" w:rsidP="001A5214">
      <w:pPr>
        <w:spacing w:line="276" w:lineRule="auto"/>
        <w:jc w:val="both"/>
        <w:rPr>
          <w:rFonts w:ascii="Times New Roman" w:hAnsi="Times New Roman" w:cs="Times New Roman"/>
          <w:bCs/>
          <w:sz w:val="24"/>
          <w:szCs w:val="24"/>
        </w:rPr>
      </w:pPr>
      <w:r w:rsidRPr="00501558">
        <w:rPr>
          <w:rFonts w:ascii="Times New Roman" w:hAnsi="Times New Roman" w:cs="Times New Roman"/>
          <w:bCs/>
          <w:sz w:val="24"/>
          <w:szCs w:val="24"/>
          <w:lang w:val="en-IN"/>
        </w:rPr>
        <w:lastRenderedPageBreak/>
        <w:t xml:space="preserve">          </w:t>
      </w:r>
      <w:r w:rsidR="006D7472" w:rsidRPr="00501558">
        <w:rPr>
          <w:rFonts w:ascii="Times New Roman" w:hAnsi="Times New Roman" w:cs="Times New Roman"/>
          <w:bCs/>
          <w:sz w:val="24"/>
          <w:szCs w:val="24"/>
        </w:rPr>
        <w:t xml:space="preserve">The data is </w:t>
      </w:r>
      <w:proofErr w:type="gramStart"/>
      <w:r w:rsidRPr="00501558">
        <w:rPr>
          <w:rFonts w:ascii="Times New Roman" w:hAnsi="Times New Roman" w:cs="Times New Roman"/>
          <w:bCs/>
          <w:sz w:val="24"/>
          <w:szCs w:val="24"/>
        </w:rPr>
        <w:t>collected  from</w:t>
      </w:r>
      <w:proofErr w:type="gramEnd"/>
      <w:r w:rsidRPr="00501558">
        <w:rPr>
          <w:rFonts w:ascii="Times New Roman" w:hAnsi="Times New Roman" w:cs="Times New Roman"/>
          <w:bCs/>
          <w:sz w:val="24"/>
          <w:szCs w:val="24"/>
        </w:rPr>
        <w:t xml:space="preserve"> all</w:t>
      </w:r>
      <w:r w:rsidR="00A032F4" w:rsidRPr="00501558">
        <w:rPr>
          <w:rFonts w:ascii="Times New Roman" w:hAnsi="Times New Roman" w:cs="Times New Roman"/>
          <w:bCs/>
          <w:sz w:val="24"/>
          <w:szCs w:val="24"/>
        </w:rPr>
        <w:t xml:space="preserve"> the</w:t>
      </w:r>
      <w:r w:rsidRPr="00501558">
        <w:rPr>
          <w:rFonts w:ascii="Times New Roman" w:hAnsi="Times New Roman" w:cs="Times New Roman"/>
          <w:bCs/>
          <w:sz w:val="24"/>
          <w:szCs w:val="24"/>
        </w:rPr>
        <w:t xml:space="preserve"> students</w:t>
      </w:r>
      <w:r w:rsidR="00A032F4" w:rsidRPr="00501558">
        <w:rPr>
          <w:rFonts w:ascii="Times New Roman" w:hAnsi="Times New Roman" w:cs="Times New Roman"/>
          <w:bCs/>
          <w:sz w:val="24"/>
          <w:szCs w:val="24"/>
        </w:rPr>
        <w:t xml:space="preserve"> </w:t>
      </w:r>
      <w:r w:rsidRPr="00501558">
        <w:rPr>
          <w:rFonts w:ascii="Times New Roman" w:hAnsi="Times New Roman" w:cs="Times New Roman"/>
          <w:bCs/>
          <w:sz w:val="24"/>
          <w:szCs w:val="24"/>
        </w:rPr>
        <w:t>(Male &amp; Female)</w:t>
      </w:r>
      <w:r w:rsidR="00A032F4" w:rsidRPr="00501558">
        <w:rPr>
          <w:rFonts w:ascii="Times New Roman" w:hAnsi="Times New Roman" w:cs="Times New Roman"/>
          <w:bCs/>
          <w:sz w:val="24"/>
          <w:szCs w:val="24"/>
        </w:rPr>
        <w:t xml:space="preserve"> who are now pursuing B.sc/B.A Honors from Haldia Government College</w:t>
      </w:r>
      <w:r w:rsidRPr="00501558">
        <w:rPr>
          <w:rFonts w:ascii="Times New Roman" w:hAnsi="Times New Roman" w:cs="Times New Roman"/>
          <w:bCs/>
          <w:sz w:val="24"/>
          <w:szCs w:val="24"/>
        </w:rPr>
        <w:t xml:space="preserve"> by sharing google form</w:t>
      </w:r>
      <w:r w:rsidR="00CE38F3" w:rsidRPr="00501558">
        <w:rPr>
          <w:rFonts w:ascii="Times New Roman" w:hAnsi="Times New Roman" w:cs="Times New Roman"/>
          <w:bCs/>
          <w:sz w:val="24"/>
          <w:szCs w:val="24"/>
        </w:rPr>
        <w:t xml:space="preserve"> and call them to fill the form</w:t>
      </w:r>
      <w:r w:rsidRPr="00501558">
        <w:rPr>
          <w:rFonts w:ascii="Times New Roman" w:hAnsi="Times New Roman" w:cs="Times New Roman"/>
          <w:bCs/>
          <w:sz w:val="24"/>
          <w:szCs w:val="24"/>
        </w:rPr>
        <w:t xml:space="preserve">. </w:t>
      </w:r>
    </w:p>
    <w:p w14:paraId="1F468CBC" w14:textId="2C4E68AE" w:rsidR="00A032F4" w:rsidRPr="00501558" w:rsidRDefault="006D7472" w:rsidP="001A5214">
      <w:pPr>
        <w:spacing w:line="276" w:lineRule="auto"/>
        <w:jc w:val="both"/>
        <w:rPr>
          <w:rFonts w:ascii="Times New Roman" w:hAnsi="Times New Roman" w:cs="Times New Roman"/>
          <w:bCs/>
          <w:sz w:val="24"/>
          <w:szCs w:val="24"/>
        </w:rPr>
      </w:pPr>
      <w:proofErr w:type="gramStart"/>
      <w:r w:rsidRPr="00501558">
        <w:rPr>
          <w:rFonts w:ascii="Times New Roman" w:hAnsi="Times New Roman" w:cs="Times New Roman"/>
          <w:bCs/>
          <w:sz w:val="24"/>
          <w:szCs w:val="24"/>
        </w:rPr>
        <w:t xml:space="preserve">The </w:t>
      </w:r>
      <w:r w:rsidR="008D156A" w:rsidRPr="00501558">
        <w:rPr>
          <w:rFonts w:ascii="Times New Roman" w:hAnsi="Times New Roman" w:cs="Times New Roman"/>
          <w:bCs/>
          <w:sz w:val="24"/>
          <w:szCs w:val="24"/>
        </w:rPr>
        <w:t xml:space="preserve"> target</w:t>
      </w:r>
      <w:proofErr w:type="gramEnd"/>
      <w:r w:rsidR="008D156A" w:rsidRPr="00501558">
        <w:rPr>
          <w:rFonts w:ascii="Times New Roman" w:hAnsi="Times New Roman" w:cs="Times New Roman"/>
          <w:bCs/>
          <w:sz w:val="24"/>
          <w:szCs w:val="24"/>
        </w:rPr>
        <w:t xml:space="preserve"> sample i</w:t>
      </w:r>
      <w:r w:rsidR="00CE38F3" w:rsidRPr="00501558">
        <w:rPr>
          <w:rFonts w:ascii="Times New Roman" w:hAnsi="Times New Roman" w:cs="Times New Roman"/>
          <w:bCs/>
          <w:sz w:val="24"/>
          <w:szCs w:val="24"/>
        </w:rPr>
        <w:t xml:space="preserve">s &gt;70 students and </w:t>
      </w:r>
      <w:r w:rsidR="00A032F4" w:rsidRPr="00501558">
        <w:rPr>
          <w:rFonts w:ascii="Times New Roman" w:hAnsi="Times New Roman" w:cs="Times New Roman"/>
          <w:bCs/>
          <w:sz w:val="24"/>
          <w:szCs w:val="24"/>
        </w:rPr>
        <w:t>got total 149 observations.</w:t>
      </w:r>
    </w:p>
    <w:p w14:paraId="7091CEBA" w14:textId="77777777" w:rsidR="00A032F4" w:rsidRPr="00501558" w:rsidRDefault="00A032F4" w:rsidP="001A5214">
      <w:pPr>
        <w:spacing w:line="276" w:lineRule="auto"/>
        <w:jc w:val="both"/>
        <w:rPr>
          <w:rFonts w:ascii="Times New Roman" w:hAnsi="Times New Roman" w:cs="Times New Roman"/>
          <w:b/>
          <w:bCs/>
          <w:sz w:val="24"/>
          <w:szCs w:val="24"/>
        </w:rPr>
      </w:pPr>
      <w:r w:rsidRPr="00501558">
        <w:rPr>
          <w:rFonts w:ascii="Times New Roman" w:hAnsi="Times New Roman" w:cs="Times New Roman"/>
          <w:b/>
          <w:bCs/>
          <w:sz w:val="24"/>
          <w:szCs w:val="24"/>
        </w:rPr>
        <w:t>Methodology:</w:t>
      </w:r>
      <w:r w:rsidR="00F8545A" w:rsidRPr="00501558">
        <w:rPr>
          <w:rFonts w:ascii="Times New Roman" w:hAnsi="Times New Roman" w:cs="Times New Roman"/>
          <w:b/>
          <w:bCs/>
          <w:sz w:val="24"/>
          <w:szCs w:val="24"/>
        </w:rPr>
        <w:t xml:space="preserve"> </w:t>
      </w:r>
    </w:p>
    <w:p w14:paraId="24B4ABE2" w14:textId="2C6E58F4" w:rsidR="00F8545A" w:rsidRPr="00501558" w:rsidRDefault="00F8545A" w:rsidP="001A5214">
      <w:pPr>
        <w:spacing w:line="276" w:lineRule="auto"/>
        <w:jc w:val="both"/>
        <w:rPr>
          <w:rFonts w:ascii="Times New Roman" w:hAnsi="Times New Roman" w:cs="Times New Roman"/>
          <w:bCs/>
          <w:sz w:val="24"/>
          <w:szCs w:val="24"/>
        </w:rPr>
      </w:pPr>
      <w:r w:rsidRPr="00501558">
        <w:rPr>
          <w:rFonts w:ascii="Times New Roman" w:hAnsi="Times New Roman" w:cs="Times New Roman"/>
          <w:b/>
          <w:bCs/>
          <w:sz w:val="24"/>
          <w:szCs w:val="24"/>
        </w:rPr>
        <w:t xml:space="preserve"> </w:t>
      </w:r>
      <w:r w:rsidR="004B5406" w:rsidRPr="00501558">
        <w:rPr>
          <w:rFonts w:ascii="Times New Roman" w:hAnsi="Times New Roman" w:cs="Times New Roman"/>
          <w:bCs/>
          <w:sz w:val="24"/>
          <w:szCs w:val="24"/>
        </w:rPr>
        <w:t>T</w:t>
      </w:r>
      <w:r w:rsidR="00846B11" w:rsidRPr="00501558">
        <w:rPr>
          <w:rFonts w:ascii="Times New Roman" w:hAnsi="Times New Roman" w:cs="Times New Roman"/>
          <w:bCs/>
          <w:sz w:val="24"/>
          <w:szCs w:val="24"/>
        </w:rPr>
        <w:t>h</w:t>
      </w:r>
      <w:r w:rsidR="004B5406" w:rsidRPr="00501558">
        <w:rPr>
          <w:rFonts w:ascii="Times New Roman" w:hAnsi="Times New Roman" w:cs="Times New Roman"/>
          <w:bCs/>
          <w:sz w:val="24"/>
          <w:szCs w:val="24"/>
        </w:rPr>
        <w:t xml:space="preserve">is is to </w:t>
      </w:r>
      <w:proofErr w:type="gramStart"/>
      <w:r w:rsidR="004B5406" w:rsidRPr="00501558">
        <w:rPr>
          <w:rFonts w:ascii="Times New Roman" w:hAnsi="Times New Roman" w:cs="Times New Roman"/>
          <w:bCs/>
          <w:sz w:val="24"/>
          <w:szCs w:val="24"/>
        </w:rPr>
        <w:t xml:space="preserve">be </w:t>
      </w:r>
      <w:r w:rsidRPr="00501558">
        <w:rPr>
          <w:rFonts w:ascii="Times New Roman" w:hAnsi="Times New Roman" w:cs="Times New Roman"/>
          <w:bCs/>
          <w:sz w:val="24"/>
          <w:szCs w:val="24"/>
        </w:rPr>
        <w:t xml:space="preserve"> check</w:t>
      </w:r>
      <w:r w:rsidR="004B5406" w:rsidRPr="00501558">
        <w:rPr>
          <w:rFonts w:ascii="Times New Roman" w:hAnsi="Times New Roman" w:cs="Times New Roman"/>
          <w:bCs/>
          <w:sz w:val="24"/>
          <w:szCs w:val="24"/>
        </w:rPr>
        <w:t>ed</w:t>
      </w:r>
      <w:proofErr w:type="gramEnd"/>
      <w:r w:rsidRPr="00501558">
        <w:rPr>
          <w:rFonts w:ascii="Times New Roman" w:hAnsi="Times New Roman" w:cs="Times New Roman"/>
          <w:bCs/>
          <w:sz w:val="24"/>
          <w:szCs w:val="24"/>
        </w:rPr>
        <w:t xml:space="preserve"> whether the difference of marks depend on any factor or not. If so then want to fit a model by significant</w:t>
      </w:r>
      <w:r w:rsidR="00700C25" w:rsidRPr="00501558">
        <w:rPr>
          <w:rFonts w:ascii="Times New Roman" w:hAnsi="Times New Roman" w:cs="Times New Roman"/>
          <w:bCs/>
          <w:sz w:val="24"/>
          <w:szCs w:val="24"/>
        </w:rPr>
        <w:t xml:space="preserve"> independent factor to predict the response variable (Difference of marks), so that if anyone give the value of independent factor one can tell whether his/her marks change or not.</w:t>
      </w:r>
    </w:p>
    <w:p w14:paraId="4232CFBF" w14:textId="77777777" w:rsidR="00700C25" w:rsidRPr="00501558" w:rsidRDefault="004B5406" w:rsidP="001A5214">
      <w:pPr>
        <w:spacing w:line="276" w:lineRule="auto"/>
        <w:jc w:val="both"/>
        <w:rPr>
          <w:rFonts w:ascii="Times New Roman" w:hAnsi="Times New Roman" w:cs="Times New Roman"/>
          <w:b/>
          <w:bCs/>
          <w:sz w:val="24"/>
          <w:szCs w:val="24"/>
        </w:rPr>
      </w:pPr>
      <w:r w:rsidRPr="00501558">
        <w:rPr>
          <w:rFonts w:ascii="Times New Roman" w:hAnsi="Times New Roman" w:cs="Times New Roman"/>
          <w:b/>
          <w:bCs/>
          <w:sz w:val="24"/>
          <w:szCs w:val="24"/>
        </w:rPr>
        <w:t>T</w:t>
      </w:r>
      <w:r w:rsidR="005323E0" w:rsidRPr="00501558">
        <w:rPr>
          <w:rFonts w:ascii="Times New Roman" w:hAnsi="Times New Roman" w:cs="Times New Roman"/>
          <w:b/>
          <w:bCs/>
          <w:sz w:val="24"/>
          <w:szCs w:val="24"/>
        </w:rPr>
        <w:t>he following tools</w:t>
      </w:r>
      <w:r w:rsidRPr="00501558">
        <w:rPr>
          <w:rFonts w:ascii="Times New Roman" w:hAnsi="Times New Roman" w:cs="Times New Roman"/>
          <w:b/>
          <w:bCs/>
          <w:sz w:val="24"/>
          <w:szCs w:val="24"/>
        </w:rPr>
        <w:t xml:space="preserve"> have been used</w:t>
      </w:r>
    </w:p>
    <w:p w14:paraId="3258B9A4" w14:textId="77777777" w:rsidR="00700C25" w:rsidRPr="00501558" w:rsidRDefault="00700C25" w:rsidP="001A5214">
      <w:pPr>
        <w:pStyle w:val="ListParagraph"/>
        <w:numPr>
          <w:ilvl w:val="0"/>
          <w:numId w:val="4"/>
        </w:numPr>
        <w:spacing w:line="276" w:lineRule="auto"/>
        <w:jc w:val="both"/>
        <w:rPr>
          <w:rFonts w:ascii="Times New Roman" w:hAnsi="Times New Roman" w:cs="Times New Roman"/>
          <w:b/>
          <w:bCs/>
          <w:sz w:val="24"/>
          <w:szCs w:val="24"/>
        </w:rPr>
      </w:pPr>
      <w:r w:rsidRPr="00501558">
        <w:rPr>
          <w:rFonts w:ascii="Times New Roman" w:hAnsi="Times New Roman" w:cs="Times New Roman"/>
          <w:bCs/>
          <w:sz w:val="24"/>
          <w:szCs w:val="24"/>
        </w:rPr>
        <w:t>To find the dependency between factors:</w:t>
      </w:r>
    </w:p>
    <w:p w14:paraId="10D68799" w14:textId="77777777" w:rsidR="00700C25" w:rsidRPr="00501558" w:rsidRDefault="0004227F" w:rsidP="001A5214">
      <w:pPr>
        <w:pStyle w:val="ListParagraph"/>
        <w:numPr>
          <w:ilvl w:val="0"/>
          <w:numId w:val="5"/>
        </w:numPr>
        <w:spacing w:line="276" w:lineRule="auto"/>
        <w:jc w:val="both"/>
        <w:rPr>
          <w:rFonts w:ascii="Times New Roman" w:hAnsi="Times New Roman" w:cs="Times New Roman"/>
          <w:b/>
          <w:bCs/>
          <w:sz w:val="24"/>
          <w:szCs w:val="24"/>
        </w:rPr>
      </w:pPr>
      <w:r w:rsidRPr="00501558">
        <w:rPr>
          <w:rFonts w:ascii="Times New Roman" w:hAnsi="Times New Roman" w:cs="Times New Roman"/>
          <w:b/>
          <w:bCs/>
          <w:sz w:val="24"/>
          <w:szCs w:val="24"/>
        </w:rPr>
        <w:t>Chi s</w:t>
      </w:r>
      <w:r w:rsidR="00CE38F3" w:rsidRPr="00501558">
        <w:rPr>
          <w:rFonts w:ascii="Times New Roman" w:hAnsi="Times New Roman" w:cs="Times New Roman"/>
          <w:b/>
          <w:bCs/>
          <w:sz w:val="24"/>
          <w:szCs w:val="24"/>
        </w:rPr>
        <w:t xml:space="preserve">quare independence test. </w:t>
      </w:r>
    </w:p>
    <w:p w14:paraId="111CA2D8" w14:textId="77777777" w:rsidR="0004227F" w:rsidRPr="00501558" w:rsidRDefault="0004227F" w:rsidP="001A5214">
      <w:pPr>
        <w:pStyle w:val="ListParagraph"/>
        <w:numPr>
          <w:ilvl w:val="0"/>
          <w:numId w:val="5"/>
        </w:numPr>
        <w:spacing w:line="276" w:lineRule="auto"/>
        <w:jc w:val="both"/>
        <w:rPr>
          <w:rFonts w:ascii="Times New Roman" w:hAnsi="Times New Roman" w:cs="Times New Roman"/>
          <w:b/>
          <w:bCs/>
          <w:sz w:val="24"/>
          <w:szCs w:val="24"/>
        </w:rPr>
      </w:pPr>
      <w:r w:rsidRPr="00501558">
        <w:rPr>
          <w:rFonts w:ascii="Times New Roman" w:hAnsi="Times New Roman" w:cs="Times New Roman"/>
          <w:b/>
          <w:bCs/>
          <w:sz w:val="24"/>
          <w:szCs w:val="24"/>
        </w:rPr>
        <w:t>Kendall’s tau b</w:t>
      </w:r>
      <w:r w:rsidR="00CE38F3" w:rsidRPr="00501558">
        <w:rPr>
          <w:rFonts w:ascii="Times New Roman" w:hAnsi="Times New Roman" w:cs="Times New Roman"/>
          <w:b/>
          <w:bCs/>
          <w:sz w:val="24"/>
          <w:szCs w:val="24"/>
        </w:rPr>
        <w:t xml:space="preserve"> measure of association. </w:t>
      </w:r>
    </w:p>
    <w:p w14:paraId="129FFD08" w14:textId="77777777" w:rsidR="00824B19" w:rsidRPr="00501558" w:rsidRDefault="00824B19" w:rsidP="001A5214">
      <w:pPr>
        <w:pStyle w:val="ListParagraph"/>
        <w:numPr>
          <w:ilvl w:val="0"/>
          <w:numId w:val="5"/>
        </w:numPr>
        <w:spacing w:line="276" w:lineRule="auto"/>
        <w:jc w:val="both"/>
        <w:rPr>
          <w:rFonts w:ascii="Times New Roman" w:hAnsi="Times New Roman" w:cs="Times New Roman"/>
          <w:b/>
          <w:bCs/>
          <w:sz w:val="24"/>
          <w:szCs w:val="24"/>
        </w:rPr>
      </w:pPr>
      <w:r w:rsidRPr="00501558">
        <w:rPr>
          <w:rFonts w:ascii="Times New Roman" w:hAnsi="Times New Roman" w:cs="Times New Roman"/>
          <w:b/>
          <w:bCs/>
          <w:sz w:val="24"/>
          <w:szCs w:val="24"/>
        </w:rPr>
        <w:t>Dummy variable</w:t>
      </w:r>
      <w:r w:rsidR="005323E0" w:rsidRPr="00501558">
        <w:rPr>
          <w:rFonts w:ascii="Times New Roman" w:hAnsi="Times New Roman" w:cs="Times New Roman"/>
          <w:b/>
          <w:bCs/>
          <w:sz w:val="24"/>
          <w:szCs w:val="24"/>
        </w:rPr>
        <w:t xml:space="preserve"> for converting the categorical variable to numeric variable.</w:t>
      </w:r>
    </w:p>
    <w:p w14:paraId="1EBAD71A" w14:textId="77777777" w:rsidR="0004227F" w:rsidRPr="00501558" w:rsidRDefault="0004227F" w:rsidP="001A5214">
      <w:pPr>
        <w:pStyle w:val="ListParagraph"/>
        <w:numPr>
          <w:ilvl w:val="0"/>
          <w:numId w:val="4"/>
        </w:numPr>
        <w:spacing w:line="276" w:lineRule="auto"/>
        <w:jc w:val="both"/>
        <w:rPr>
          <w:rFonts w:ascii="Times New Roman" w:hAnsi="Times New Roman" w:cs="Times New Roman"/>
          <w:bCs/>
          <w:sz w:val="24"/>
          <w:szCs w:val="24"/>
        </w:rPr>
      </w:pPr>
      <w:r w:rsidRPr="00501558">
        <w:rPr>
          <w:rFonts w:ascii="Times New Roman" w:hAnsi="Times New Roman" w:cs="Times New Roman"/>
          <w:bCs/>
          <w:sz w:val="24"/>
          <w:szCs w:val="24"/>
        </w:rPr>
        <w:t>To fit the model:</w:t>
      </w:r>
    </w:p>
    <w:p w14:paraId="640F558E" w14:textId="4F4D2D95" w:rsidR="00452089" w:rsidRPr="00501558" w:rsidRDefault="00CE38F3" w:rsidP="001A5214">
      <w:pPr>
        <w:pStyle w:val="ListParagraph"/>
        <w:numPr>
          <w:ilvl w:val="0"/>
          <w:numId w:val="8"/>
        </w:numPr>
        <w:spacing w:line="276" w:lineRule="auto"/>
        <w:jc w:val="both"/>
        <w:rPr>
          <w:rFonts w:ascii="Times New Roman" w:hAnsi="Times New Roman" w:cs="Times New Roman"/>
          <w:bCs/>
          <w:sz w:val="24"/>
          <w:szCs w:val="24"/>
        </w:rPr>
      </w:pPr>
      <w:r w:rsidRPr="00501558">
        <w:rPr>
          <w:rFonts w:ascii="Times New Roman" w:hAnsi="Times New Roman" w:cs="Times New Roman"/>
          <w:b/>
          <w:bCs/>
          <w:sz w:val="24"/>
          <w:szCs w:val="24"/>
        </w:rPr>
        <w:t xml:space="preserve">Multinomial Logistic Model.  </w:t>
      </w:r>
    </w:p>
    <w:p w14:paraId="3B521D67" w14:textId="77777777" w:rsidR="00452089" w:rsidRPr="00501558" w:rsidRDefault="00017320"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Chi-square Test for Independence:</w:t>
      </w:r>
    </w:p>
    <w:p w14:paraId="583EBE2D" w14:textId="77777777" w:rsidR="00017320" w:rsidRPr="00501558" w:rsidRDefault="00017320" w:rsidP="001A5214">
      <w:pPr>
        <w:spacing w:line="276" w:lineRule="auto"/>
        <w:rPr>
          <w:rFonts w:ascii="Times New Roman" w:eastAsia="Times New Roman" w:hAnsi="Times New Roman" w:cs="Times New Roman"/>
          <w:color w:val="333333"/>
          <w:sz w:val="24"/>
          <w:szCs w:val="24"/>
        </w:rPr>
      </w:pPr>
      <w:r w:rsidRPr="00501558">
        <w:rPr>
          <w:rFonts w:ascii="Times New Roman" w:eastAsia="Times New Roman" w:hAnsi="Times New Roman" w:cs="Times New Roman"/>
          <w:color w:val="333333"/>
          <w:sz w:val="24"/>
          <w:szCs w:val="24"/>
        </w:rPr>
        <w:t>The Chi-square test of independence checks whether two variables are likely to be related or not. We have counts for two categorical or nominal variables. We also have an idea that the two variables are not related. The test gives us a way to decide if our idea is plausible or not.</w:t>
      </w:r>
    </w:p>
    <w:p w14:paraId="7A12A24E" w14:textId="77777777" w:rsidR="00485241" w:rsidRPr="00501558" w:rsidRDefault="00485241" w:rsidP="001A5214">
      <w:pPr>
        <w:pStyle w:val="NormalWeb"/>
        <w:shd w:val="clear" w:color="auto" w:fill="FFFFFF"/>
        <w:spacing w:before="0" w:beforeAutospacing="0" w:line="276" w:lineRule="auto"/>
        <w:rPr>
          <w:color w:val="3B444F"/>
        </w:rPr>
      </w:pPr>
      <w:r w:rsidRPr="00501558">
        <w:rPr>
          <w:color w:val="3B444F"/>
        </w:rPr>
        <w:t>This is the motivation behind the hypothesis for the Chi-Square Test of Independence:</w:t>
      </w:r>
    </w:p>
    <w:p w14:paraId="37E981FF" w14:textId="77777777" w:rsidR="00485241" w:rsidRPr="00501558" w:rsidRDefault="00485241" w:rsidP="001A5214">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3B444F"/>
          <w:sz w:val="24"/>
          <w:szCs w:val="24"/>
        </w:rPr>
      </w:pPr>
      <w:r w:rsidRPr="00501558">
        <w:rPr>
          <w:rFonts w:ascii="Times New Roman" w:eastAsia="Times New Roman" w:hAnsi="Times New Roman" w:cs="Times New Roman"/>
          <w:color w:val="3B444F"/>
          <w:sz w:val="24"/>
          <w:szCs w:val="24"/>
        </w:rPr>
        <w:t>H0: In the population, the two categorical variables are independent.</w:t>
      </w:r>
    </w:p>
    <w:p w14:paraId="142CF0A0" w14:textId="77777777" w:rsidR="00485241" w:rsidRPr="00501558" w:rsidRDefault="00485241" w:rsidP="001A5214">
      <w:pPr>
        <w:numPr>
          <w:ilvl w:val="0"/>
          <w:numId w:val="3"/>
        </w:numPr>
        <w:shd w:val="clear" w:color="auto" w:fill="FFFFFF"/>
        <w:spacing w:before="100" w:beforeAutospacing="1" w:after="0" w:line="276" w:lineRule="auto"/>
        <w:rPr>
          <w:rFonts w:ascii="Times New Roman" w:eastAsia="Times New Roman" w:hAnsi="Times New Roman" w:cs="Times New Roman"/>
          <w:color w:val="3B444F"/>
          <w:sz w:val="24"/>
          <w:szCs w:val="24"/>
        </w:rPr>
      </w:pPr>
      <w:r w:rsidRPr="00501558">
        <w:rPr>
          <w:rFonts w:ascii="Times New Roman" w:eastAsia="Times New Roman" w:hAnsi="Times New Roman" w:cs="Times New Roman"/>
          <w:color w:val="3B444F"/>
          <w:sz w:val="24"/>
          <w:szCs w:val="24"/>
        </w:rPr>
        <w:t>Ha: In the population, the two categorical variables are dependent</w:t>
      </w:r>
    </w:p>
    <w:p w14:paraId="1B17ED90" w14:textId="77777777" w:rsidR="00485241" w:rsidRPr="00501558" w:rsidRDefault="00485241" w:rsidP="001A5214">
      <w:pPr>
        <w:shd w:val="clear" w:color="auto" w:fill="FEF4ED"/>
        <w:spacing w:line="276" w:lineRule="auto"/>
        <w:rPr>
          <w:rFonts w:ascii="Times New Roman" w:eastAsia="Times New Roman" w:hAnsi="Times New Roman" w:cs="Times New Roman"/>
          <w:b/>
          <w:bCs/>
          <w:sz w:val="26"/>
          <w:szCs w:val="26"/>
        </w:rPr>
      </w:pPr>
      <w:r w:rsidRPr="00501558">
        <w:rPr>
          <w:rFonts w:ascii="Times New Roman" w:eastAsia="Times New Roman" w:hAnsi="Times New Roman" w:cs="Times New Roman"/>
          <w:b/>
          <w:bCs/>
          <w:sz w:val="26"/>
          <w:szCs w:val="26"/>
        </w:rPr>
        <w:t>Chi-Square Test Statistic</w:t>
      </w:r>
    </w:p>
    <w:p w14:paraId="00017313" w14:textId="77777777" w:rsidR="00485241" w:rsidRPr="00501558" w:rsidRDefault="00485241" w:rsidP="001A5214">
      <w:pPr>
        <w:pStyle w:val="NormalWeb"/>
        <w:shd w:val="clear" w:color="auto" w:fill="FEF4ED"/>
        <w:spacing w:before="0" w:beforeAutospacing="0" w:afterAutospacing="0" w:line="276" w:lineRule="auto"/>
        <w:ind w:left="720"/>
        <w:rPr>
          <w:sz w:val="26"/>
          <w:szCs w:val="26"/>
        </w:rPr>
      </w:pPr>
      <w:r w:rsidRPr="00501558">
        <w:rPr>
          <w:sz w:val="26"/>
          <w:szCs w:val="26"/>
        </w:rPr>
        <w:t>The Chi-Square test statistic is calculated as follows:</w:t>
      </w:r>
    </w:p>
    <w:p w14:paraId="52A85780" w14:textId="77777777" w:rsidR="00485241" w:rsidRPr="00501558" w:rsidRDefault="00485241" w:rsidP="001A5214">
      <w:pPr>
        <w:pStyle w:val="text-align-center"/>
        <w:shd w:val="clear" w:color="auto" w:fill="FEF4ED"/>
        <w:spacing w:before="0" w:beforeAutospacing="0" w:after="0" w:afterAutospacing="0" w:line="276" w:lineRule="auto"/>
        <w:ind w:left="720"/>
        <w:rPr>
          <w:sz w:val="26"/>
          <w:szCs w:val="26"/>
        </w:rPr>
      </w:pPr>
      <w:r w:rsidRPr="00501558">
        <w:rPr>
          <w:sz w:val="26"/>
          <w:szCs w:val="26"/>
        </w:rPr>
        <w:t>χ2=</w:t>
      </w:r>
      <m:oMath>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rc</m:t>
            </m:r>
          </m:sup>
          <m:e>
            <m:f>
              <m:fPr>
                <m:ctrlPr>
                  <w:rPr>
                    <w:rFonts w:ascii="Cambria Math" w:hAnsi="Cambria Math"/>
                    <w:i/>
                    <w:sz w:val="32"/>
                    <w:szCs w:val="32"/>
                  </w:rPr>
                </m:ctrlPr>
              </m:fPr>
              <m:num>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oi-Ei</m:t>
                        </m:r>
                      </m:e>
                    </m:d>
                  </m:e>
                  <m:sup>
                    <m:r>
                      <w:rPr>
                        <w:rFonts w:ascii="Cambria Math" w:hAnsi="Cambria Math"/>
                        <w:sz w:val="32"/>
                        <w:szCs w:val="32"/>
                      </w:rPr>
                      <m:t>2</m:t>
                    </m:r>
                  </m:sup>
                </m:sSup>
              </m:num>
              <m:den>
                <m:r>
                  <w:rPr>
                    <w:rFonts w:ascii="Cambria Math" w:hAnsi="Cambria Math"/>
                    <w:sz w:val="32"/>
                    <w:szCs w:val="32"/>
                  </w:rPr>
                  <m:t>Ei</m:t>
                </m:r>
              </m:den>
            </m:f>
          </m:e>
        </m:nary>
      </m:oMath>
    </w:p>
    <w:p w14:paraId="1F319ACD" w14:textId="77777777" w:rsidR="00485241" w:rsidRPr="00501558" w:rsidRDefault="00485241" w:rsidP="001A5214">
      <w:pPr>
        <w:pStyle w:val="NormalWeb"/>
        <w:spacing w:before="0" w:beforeAutospacing="0" w:line="276" w:lineRule="auto"/>
        <w:rPr>
          <w:sz w:val="26"/>
          <w:szCs w:val="26"/>
        </w:rPr>
      </w:pPr>
      <w:r w:rsidRPr="00501558">
        <w:rPr>
          <w:sz w:val="26"/>
          <w:szCs w:val="26"/>
        </w:rPr>
        <w:t>Under the null hypothesis and certain conditions (discussed below), the test statistic follows a Chi-Square distribution with degrees of freedom equal to (r−</w:t>
      </w:r>
      <w:proofErr w:type="gramStart"/>
      <w:r w:rsidRPr="00501558">
        <w:rPr>
          <w:sz w:val="26"/>
          <w:szCs w:val="26"/>
        </w:rPr>
        <w:t>1)(</w:t>
      </w:r>
      <w:proofErr w:type="gramEnd"/>
      <w:r w:rsidRPr="00501558">
        <w:rPr>
          <w:sz w:val="26"/>
          <w:szCs w:val="26"/>
        </w:rPr>
        <w:t>c−1), where r is the number of rows and c is the number of columns. We leave out the mathematical details to show why this test statistic is used and why it follows a Chi-Square distribution.</w:t>
      </w:r>
    </w:p>
    <w:p w14:paraId="4D0C6EE2" w14:textId="77777777" w:rsidR="00485241" w:rsidRPr="00501558" w:rsidRDefault="00485241" w:rsidP="001A5214">
      <w:pPr>
        <w:pStyle w:val="text-align-center"/>
        <w:spacing w:before="0" w:beforeAutospacing="0" w:line="276" w:lineRule="auto"/>
        <w:rPr>
          <w:sz w:val="26"/>
          <w:szCs w:val="26"/>
        </w:rPr>
      </w:pPr>
      <w:r w:rsidRPr="00501558">
        <w:rPr>
          <w:sz w:val="26"/>
          <w:szCs w:val="26"/>
        </w:rPr>
        <w:t xml:space="preserve">As we have done with other statistical tests, we make our decision by either comparing the value of the test statistic to a critical value (rejection region approach) </w:t>
      </w:r>
      <w:r w:rsidRPr="00501558">
        <w:rPr>
          <w:sz w:val="26"/>
          <w:szCs w:val="26"/>
        </w:rPr>
        <w:lastRenderedPageBreak/>
        <w:t>or by finding the probability of getting this test statistic value or one more extreme (p-value approach).</w:t>
      </w:r>
    </w:p>
    <w:p w14:paraId="7106A7B8" w14:textId="77777777" w:rsidR="00A104D7" w:rsidRPr="00501558" w:rsidRDefault="00A104D7" w:rsidP="001A5214">
      <w:pPr>
        <w:pStyle w:val="Heading2"/>
        <w:shd w:val="clear" w:color="auto" w:fill="FFFFFF"/>
        <w:spacing w:before="0" w:line="276" w:lineRule="auto"/>
        <w:rPr>
          <w:rFonts w:ascii="Times New Roman" w:hAnsi="Times New Roman" w:cs="Times New Roman"/>
          <w:color w:val="111111"/>
        </w:rPr>
      </w:pPr>
      <w:r w:rsidRPr="00501558">
        <w:rPr>
          <w:rStyle w:val="mntl-sc-block-headingtext"/>
          <w:rFonts w:ascii="Times New Roman" w:hAnsi="Times New Roman" w:cs="Times New Roman"/>
          <w:b/>
          <w:bCs/>
          <w:color w:val="111111"/>
        </w:rPr>
        <w:t>What Is P-Value?</w:t>
      </w:r>
    </w:p>
    <w:p w14:paraId="275D32F5" w14:textId="77777777" w:rsidR="00A104D7" w:rsidRPr="00501558" w:rsidRDefault="00A104D7" w:rsidP="001A5214">
      <w:pPr>
        <w:pStyle w:val="comp"/>
        <w:shd w:val="clear" w:color="auto" w:fill="FFFFFF"/>
        <w:spacing w:before="0" w:beforeAutospacing="0" w:line="276" w:lineRule="auto"/>
        <w:rPr>
          <w:color w:val="111111"/>
          <w:sz w:val="26"/>
          <w:szCs w:val="26"/>
        </w:rPr>
      </w:pPr>
      <w:r w:rsidRPr="00501558">
        <w:rPr>
          <w:color w:val="111111"/>
          <w:sz w:val="26"/>
          <w:szCs w:val="26"/>
        </w:rPr>
        <w:t xml:space="preserve">In statistics, the p-value is the probability of obtaining results at least as extreme as the observed results of a statistical hypothesis test, assuming that the null hypothesis is correct. The p-value is used as an alternative to rejection points to provide the smallest level of significance at which the null hypothesis would be rejected. A smaller p-value means that there is stronger evidence in </w:t>
      </w:r>
      <w:r w:rsidR="003C0A5A" w:rsidRPr="00501558">
        <w:rPr>
          <w:color w:val="111111"/>
          <w:sz w:val="26"/>
          <w:szCs w:val="26"/>
        </w:rPr>
        <w:t>favour</w:t>
      </w:r>
      <w:r w:rsidRPr="00501558">
        <w:rPr>
          <w:color w:val="111111"/>
          <w:sz w:val="26"/>
          <w:szCs w:val="26"/>
        </w:rPr>
        <w:t xml:space="preserve"> of the alternative hypothesis.</w:t>
      </w:r>
    </w:p>
    <w:p w14:paraId="3D78B73F" w14:textId="77777777" w:rsidR="00662192" w:rsidRPr="00501558" w:rsidRDefault="00662192" w:rsidP="001A5214">
      <w:pPr>
        <w:shd w:val="clear" w:color="auto" w:fill="FFFFFF"/>
        <w:spacing w:after="150" w:line="276" w:lineRule="auto"/>
        <w:rPr>
          <w:rFonts w:ascii="Times New Roman" w:eastAsia="Times New Roman" w:hAnsi="Times New Roman" w:cs="Times New Roman"/>
          <w:color w:val="333333"/>
          <w:sz w:val="28"/>
          <w:szCs w:val="28"/>
          <w:lang w:val="en-IN" w:eastAsia="en-IN"/>
        </w:rPr>
      </w:pPr>
      <w:r w:rsidRPr="00501558">
        <w:rPr>
          <w:rFonts w:ascii="Times New Roman" w:eastAsia="Times New Roman" w:hAnsi="Times New Roman" w:cs="Times New Roman"/>
          <w:color w:val="333333"/>
          <w:sz w:val="28"/>
          <w:szCs w:val="28"/>
          <w:lang w:val="en-IN" w:eastAsia="en-IN"/>
        </w:rPr>
        <w:t>We Know that P-value is a statistical measure, that helps to determine whether the hypothesis is correct or not. P-value is a number that lies between 0 and 1. The level of significance(α) is a predefined threshold that should be set by the researcher. It is generally fixed as 0.05. The formula for the calculation for P-value is</w:t>
      </w:r>
    </w:p>
    <w:p w14:paraId="5B1AC859" w14:textId="77777777" w:rsidR="00662192" w:rsidRPr="00501558" w:rsidRDefault="00662192" w:rsidP="001A5214">
      <w:pPr>
        <w:shd w:val="clear" w:color="auto" w:fill="FFFFFF"/>
        <w:spacing w:after="150" w:line="276" w:lineRule="auto"/>
        <w:rPr>
          <w:rFonts w:ascii="Times New Roman" w:eastAsia="Times New Roman" w:hAnsi="Times New Roman" w:cs="Times New Roman"/>
          <w:color w:val="333333"/>
          <w:sz w:val="28"/>
          <w:szCs w:val="28"/>
          <w:lang w:val="en-IN" w:eastAsia="en-IN"/>
        </w:rPr>
      </w:pPr>
      <w:r w:rsidRPr="00501558">
        <w:rPr>
          <w:rFonts w:ascii="Times New Roman" w:eastAsia="Times New Roman" w:hAnsi="Times New Roman" w:cs="Times New Roman"/>
          <w:noProof/>
          <w:color w:val="333333"/>
          <w:sz w:val="28"/>
          <w:szCs w:val="28"/>
          <w:lang w:val="en-IN" w:eastAsia="en-IN"/>
        </w:rPr>
        <w:drawing>
          <wp:inline distT="0" distB="0" distL="0" distR="0" wp14:anchorId="3703559C" wp14:editId="15F80BC7">
            <wp:extent cx="5731510" cy="1602876"/>
            <wp:effectExtent l="0" t="0" r="2540" b="0"/>
            <wp:docPr id="3" name="Picture 3" descr="C:\Users\Akash\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Pictures\Screenshots\Screenshot (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02876"/>
                    </a:xfrm>
                    <a:prstGeom prst="rect">
                      <a:avLst/>
                    </a:prstGeom>
                    <a:noFill/>
                    <a:ln>
                      <a:noFill/>
                    </a:ln>
                  </pic:spPr>
                </pic:pic>
              </a:graphicData>
            </a:graphic>
          </wp:inline>
        </w:drawing>
      </w:r>
    </w:p>
    <w:p w14:paraId="2D84DDB8" w14:textId="77777777" w:rsidR="00662192" w:rsidRPr="00501558" w:rsidRDefault="00662192" w:rsidP="001A5214">
      <w:pPr>
        <w:pStyle w:val="comp"/>
        <w:shd w:val="clear" w:color="auto" w:fill="FFFFFF"/>
        <w:spacing w:before="0" w:beforeAutospacing="0" w:line="276" w:lineRule="auto"/>
        <w:rPr>
          <w:color w:val="111111"/>
          <w:sz w:val="26"/>
          <w:szCs w:val="26"/>
        </w:rPr>
      </w:pPr>
      <w:r w:rsidRPr="00501558">
        <w:rPr>
          <w:noProof/>
          <w:color w:val="111111"/>
          <w:sz w:val="26"/>
          <w:szCs w:val="26"/>
        </w:rPr>
        <w:drawing>
          <wp:inline distT="0" distB="0" distL="0" distR="0" wp14:anchorId="67E89D6B" wp14:editId="61EC00B0">
            <wp:extent cx="5453069" cy="1749287"/>
            <wp:effectExtent l="0" t="0" r="0" b="3810"/>
            <wp:docPr id="4" name="Picture 4" descr="C:\Users\Akash\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sh\Pictures\Screenshots\Screenshot (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969" cy="1760803"/>
                    </a:xfrm>
                    <a:prstGeom prst="rect">
                      <a:avLst/>
                    </a:prstGeom>
                    <a:noFill/>
                    <a:ln>
                      <a:noFill/>
                    </a:ln>
                  </pic:spPr>
                </pic:pic>
              </a:graphicData>
            </a:graphic>
          </wp:inline>
        </w:drawing>
      </w:r>
    </w:p>
    <w:p w14:paraId="5D3A9816" w14:textId="77777777" w:rsidR="00A104D7" w:rsidRPr="00501558" w:rsidRDefault="00662192" w:rsidP="001A5214">
      <w:pPr>
        <w:pStyle w:val="text-align-center"/>
        <w:spacing w:before="0" w:beforeAutospacing="0" w:line="276" w:lineRule="auto"/>
        <w:rPr>
          <w:sz w:val="26"/>
          <w:szCs w:val="26"/>
        </w:rPr>
      </w:pPr>
      <w:r w:rsidRPr="00501558">
        <w:rPr>
          <w:noProof/>
          <w:sz w:val="26"/>
          <w:szCs w:val="26"/>
          <w:lang w:val="en-IN" w:eastAsia="en-IN"/>
        </w:rPr>
        <w:drawing>
          <wp:inline distT="0" distB="0" distL="0" distR="0" wp14:anchorId="35E35294" wp14:editId="6CE3CE28">
            <wp:extent cx="2818780" cy="1535982"/>
            <wp:effectExtent l="0" t="0" r="635" b="7620"/>
            <wp:docPr id="5" name="Picture 5" descr="C:\Users\Akash\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sh\Pictures\Screenshots\Screenshot (4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635" cy="1553340"/>
                    </a:xfrm>
                    <a:prstGeom prst="rect">
                      <a:avLst/>
                    </a:prstGeom>
                    <a:noFill/>
                    <a:ln>
                      <a:noFill/>
                    </a:ln>
                  </pic:spPr>
                </pic:pic>
              </a:graphicData>
            </a:graphic>
          </wp:inline>
        </w:drawing>
      </w:r>
    </w:p>
    <w:p w14:paraId="2BE95F55" w14:textId="77777777" w:rsidR="0004227F" w:rsidRPr="00501558" w:rsidRDefault="0004227F" w:rsidP="001A5214">
      <w:pPr>
        <w:autoSpaceDE w:val="0"/>
        <w:autoSpaceDN w:val="0"/>
        <w:adjustRightInd w:val="0"/>
        <w:spacing w:after="0" w:line="276" w:lineRule="auto"/>
        <w:rPr>
          <w:rFonts w:ascii="Times New Roman" w:hAnsi="Times New Roman" w:cs="Times New Roman"/>
          <w:b/>
          <w:bCs/>
          <w:sz w:val="32"/>
          <w:szCs w:val="32"/>
          <w:lang w:val="en-IN"/>
        </w:rPr>
      </w:pPr>
      <w:r w:rsidRPr="00501558">
        <w:rPr>
          <w:rFonts w:ascii="Times New Roman" w:hAnsi="Times New Roman" w:cs="Times New Roman"/>
          <w:b/>
          <w:bCs/>
          <w:sz w:val="32"/>
          <w:szCs w:val="32"/>
          <w:lang w:val="en-IN"/>
        </w:rPr>
        <w:lastRenderedPageBreak/>
        <w:t>Kendall's Tau-b</w:t>
      </w:r>
    </w:p>
    <w:p w14:paraId="32FB0377" w14:textId="77777777" w:rsidR="00CD5E16" w:rsidRPr="00501558" w:rsidRDefault="00CD5E16" w:rsidP="001A5214">
      <w:pPr>
        <w:pStyle w:val="text-align-center"/>
        <w:spacing w:before="0" w:beforeAutospacing="0" w:line="276" w:lineRule="auto"/>
        <w:rPr>
          <w:color w:val="202122"/>
          <w:sz w:val="21"/>
          <w:szCs w:val="21"/>
          <w:shd w:val="clear" w:color="auto" w:fill="FFFFFF"/>
        </w:rPr>
      </w:pPr>
      <w:r w:rsidRPr="00501558">
        <w:rPr>
          <w:color w:val="202122"/>
          <w:sz w:val="21"/>
          <w:szCs w:val="21"/>
          <w:shd w:val="clear" w:color="auto" w:fill="FFFFFF"/>
        </w:rPr>
        <w:t>In </w:t>
      </w:r>
      <w:r w:rsidRPr="00501558">
        <w:t>statistics</w:t>
      </w:r>
      <w:r w:rsidRPr="00501558">
        <w:rPr>
          <w:color w:val="202122"/>
          <w:sz w:val="21"/>
          <w:szCs w:val="21"/>
          <w:shd w:val="clear" w:color="auto" w:fill="FFFFFF"/>
        </w:rPr>
        <w:t xml:space="preserve"> the </w:t>
      </w:r>
      <w:r w:rsidRPr="00501558">
        <w:rPr>
          <w:b/>
          <w:bCs/>
          <w:color w:val="202122"/>
          <w:sz w:val="21"/>
          <w:szCs w:val="21"/>
          <w:shd w:val="clear" w:color="auto" w:fill="FFFFFF"/>
        </w:rPr>
        <w:t>Kendall’s tau-b</w:t>
      </w:r>
      <w:r w:rsidRPr="00501558">
        <w:rPr>
          <w:color w:val="202122"/>
          <w:sz w:val="21"/>
          <w:szCs w:val="21"/>
          <w:shd w:val="clear" w:color="auto" w:fill="FFFFFF"/>
        </w:rPr>
        <w:t xml:space="preserve"> is a</w:t>
      </w:r>
      <w:r w:rsidRPr="00501558">
        <w:t xml:space="preserve"> statistic</w:t>
      </w:r>
      <w:r w:rsidRPr="00501558">
        <w:rPr>
          <w:color w:val="202122"/>
          <w:sz w:val="21"/>
          <w:szCs w:val="21"/>
          <w:shd w:val="clear" w:color="auto" w:fill="FFFFFF"/>
        </w:rPr>
        <w:t xml:space="preserve"> used to measure the </w:t>
      </w:r>
      <w:r w:rsidRPr="00501558">
        <w:t>ordinal association</w:t>
      </w:r>
      <w:r w:rsidRPr="00501558">
        <w:rPr>
          <w:color w:val="202122"/>
          <w:sz w:val="21"/>
          <w:szCs w:val="21"/>
          <w:shd w:val="clear" w:color="auto" w:fill="FFFFFF"/>
        </w:rPr>
        <w:t> between two measured quantities. A </w:t>
      </w:r>
      <w:r w:rsidRPr="00501558">
        <w:rPr>
          <w:b/>
          <w:bCs/>
          <w:color w:val="202122"/>
          <w:sz w:val="21"/>
          <w:szCs w:val="21"/>
          <w:shd w:val="clear" w:color="auto" w:fill="FFFFFF"/>
        </w:rPr>
        <w:t>τ test</w:t>
      </w:r>
      <w:r w:rsidRPr="00501558">
        <w:rPr>
          <w:color w:val="202122"/>
          <w:sz w:val="21"/>
          <w:szCs w:val="21"/>
          <w:shd w:val="clear" w:color="auto" w:fill="FFFFFF"/>
        </w:rPr>
        <w:t> is a </w:t>
      </w:r>
      <w:r w:rsidRPr="00501558">
        <w:t>no parametric hypothesis</w:t>
      </w:r>
      <w:r w:rsidRPr="00501558">
        <w:rPr>
          <w:color w:val="202122"/>
          <w:sz w:val="21"/>
          <w:szCs w:val="21"/>
          <w:shd w:val="clear" w:color="auto" w:fill="FFFFFF"/>
        </w:rPr>
        <w:t> for statistical dependence based on the τ coefficient.</w:t>
      </w:r>
    </w:p>
    <w:p w14:paraId="62C0BFEC" w14:textId="77777777" w:rsidR="00352A2A" w:rsidRPr="00501558" w:rsidRDefault="00CD5E16" w:rsidP="001A5214">
      <w:pPr>
        <w:pStyle w:val="text-align-center"/>
        <w:spacing w:before="0" w:beforeAutospacing="0" w:line="276" w:lineRule="auto"/>
        <w:rPr>
          <w:b/>
          <w:noProof/>
          <w:color w:val="202122"/>
          <w:sz w:val="21"/>
          <w:szCs w:val="21"/>
          <w:shd w:val="clear" w:color="auto" w:fill="FFFFFF"/>
          <w:lang w:val="en-IN" w:eastAsia="en-IN"/>
        </w:rPr>
      </w:pPr>
      <w:r w:rsidRPr="00501558">
        <w:rPr>
          <w:b/>
          <w:color w:val="202122"/>
          <w:sz w:val="21"/>
          <w:szCs w:val="21"/>
          <w:shd w:val="clear" w:color="auto" w:fill="FFFFFF"/>
        </w:rPr>
        <w:t>Concordance and Discordance Pair:</w:t>
      </w:r>
      <w:r w:rsidR="00352A2A" w:rsidRPr="00501558">
        <w:rPr>
          <w:b/>
          <w:noProof/>
          <w:color w:val="202122"/>
          <w:sz w:val="21"/>
          <w:szCs w:val="21"/>
          <w:shd w:val="clear" w:color="auto" w:fill="FFFFFF"/>
          <w:lang w:val="en-IN" w:eastAsia="en-IN"/>
        </w:rPr>
        <w:t xml:space="preserve"> </w:t>
      </w:r>
    </w:p>
    <w:p w14:paraId="178FBCD2" w14:textId="77777777" w:rsidR="00CD5E16" w:rsidRPr="00501558" w:rsidRDefault="00D74C82" w:rsidP="001A5214">
      <w:pPr>
        <w:pStyle w:val="text-align-center"/>
        <w:spacing w:before="0" w:beforeAutospacing="0" w:line="276" w:lineRule="auto"/>
        <w:rPr>
          <w:noProof/>
          <w:color w:val="202122"/>
          <w:sz w:val="22"/>
          <w:szCs w:val="22"/>
          <w:shd w:val="clear" w:color="auto" w:fill="FFFFFF"/>
          <w:lang w:val="en-IN" w:eastAsia="en-IN"/>
        </w:rPr>
      </w:pPr>
      <w:r w:rsidRPr="00501558">
        <w:rPr>
          <w:noProof/>
          <w:color w:val="202122"/>
          <w:sz w:val="22"/>
          <w:szCs w:val="22"/>
          <w:shd w:val="clear" w:color="auto" w:fill="FFFFFF"/>
          <w:lang w:val="en-IN" w:eastAsia="en-IN"/>
        </w:rPr>
        <w:t>Let (x</w:t>
      </w:r>
      <w:r w:rsidRPr="00501558">
        <w:rPr>
          <w:noProof/>
          <w:color w:val="202122"/>
          <w:sz w:val="22"/>
          <w:szCs w:val="22"/>
          <w:shd w:val="clear" w:color="auto" w:fill="FFFFFF"/>
          <w:vertAlign w:val="subscript"/>
          <w:lang w:val="en-IN" w:eastAsia="en-IN"/>
        </w:rPr>
        <w:t>1</w:t>
      </w:r>
      <w:r w:rsidRPr="00501558">
        <w:rPr>
          <w:noProof/>
          <w:color w:val="202122"/>
          <w:sz w:val="22"/>
          <w:szCs w:val="22"/>
          <w:shd w:val="clear" w:color="auto" w:fill="FFFFFF"/>
          <w:lang w:val="en-IN" w:eastAsia="en-IN"/>
        </w:rPr>
        <w:t>,y</w:t>
      </w:r>
      <w:r w:rsidRPr="00501558">
        <w:rPr>
          <w:noProof/>
          <w:color w:val="202122"/>
          <w:sz w:val="22"/>
          <w:szCs w:val="22"/>
          <w:shd w:val="clear" w:color="auto" w:fill="FFFFFF"/>
          <w:vertAlign w:val="subscript"/>
          <w:lang w:val="en-IN" w:eastAsia="en-IN"/>
        </w:rPr>
        <w:t>1</w:t>
      </w:r>
      <w:r w:rsidRPr="00501558">
        <w:rPr>
          <w:noProof/>
          <w:color w:val="202122"/>
          <w:sz w:val="22"/>
          <w:szCs w:val="22"/>
          <w:shd w:val="clear" w:color="auto" w:fill="FFFFFF"/>
          <w:lang w:val="en-IN" w:eastAsia="en-IN"/>
        </w:rPr>
        <w:t>),…..,(x</w:t>
      </w:r>
      <w:r w:rsidRPr="00501558">
        <w:rPr>
          <w:noProof/>
          <w:color w:val="202122"/>
          <w:sz w:val="22"/>
          <w:szCs w:val="22"/>
          <w:shd w:val="clear" w:color="auto" w:fill="FFFFFF"/>
          <w:vertAlign w:val="subscript"/>
          <w:lang w:val="en-IN" w:eastAsia="en-IN"/>
        </w:rPr>
        <w:t>n</w:t>
      </w:r>
      <w:r w:rsidRPr="00501558">
        <w:rPr>
          <w:noProof/>
          <w:color w:val="202122"/>
          <w:sz w:val="22"/>
          <w:szCs w:val="22"/>
          <w:shd w:val="clear" w:color="auto" w:fill="FFFFFF"/>
          <w:lang w:val="en-IN" w:eastAsia="en-IN"/>
        </w:rPr>
        <w:t>,y</w:t>
      </w:r>
      <w:r w:rsidRPr="00501558">
        <w:rPr>
          <w:noProof/>
          <w:color w:val="202122"/>
          <w:sz w:val="22"/>
          <w:szCs w:val="22"/>
          <w:shd w:val="clear" w:color="auto" w:fill="FFFFFF"/>
          <w:vertAlign w:val="subscript"/>
          <w:lang w:val="en-IN" w:eastAsia="en-IN"/>
        </w:rPr>
        <w:t>n</w:t>
      </w:r>
      <w:r w:rsidRPr="00501558">
        <w:rPr>
          <w:noProof/>
          <w:color w:val="202122"/>
          <w:sz w:val="22"/>
          <w:szCs w:val="22"/>
          <w:shd w:val="clear" w:color="auto" w:fill="FFFFFF"/>
          <w:lang w:val="en-IN" w:eastAsia="en-IN"/>
        </w:rPr>
        <w:t>) be a set of observations of the joint random variables X and Y, such that all the values of (x</w:t>
      </w:r>
      <w:r w:rsidRPr="00501558">
        <w:rPr>
          <w:noProof/>
          <w:color w:val="202122"/>
          <w:sz w:val="22"/>
          <w:szCs w:val="22"/>
          <w:shd w:val="clear" w:color="auto" w:fill="FFFFFF"/>
          <w:vertAlign w:val="subscript"/>
          <w:lang w:val="en-IN" w:eastAsia="en-IN"/>
        </w:rPr>
        <w:t>i</w:t>
      </w:r>
      <w:r w:rsidRPr="00501558">
        <w:rPr>
          <w:noProof/>
          <w:color w:val="202122"/>
          <w:sz w:val="22"/>
          <w:szCs w:val="22"/>
          <w:shd w:val="clear" w:color="auto" w:fill="FFFFFF"/>
          <w:lang w:val="en-IN" w:eastAsia="en-IN"/>
        </w:rPr>
        <w:t>) and (y</w:t>
      </w:r>
      <w:r w:rsidRPr="00501558">
        <w:rPr>
          <w:noProof/>
          <w:color w:val="202122"/>
          <w:sz w:val="22"/>
          <w:szCs w:val="22"/>
          <w:shd w:val="clear" w:color="auto" w:fill="FFFFFF"/>
          <w:vertAlign w:val="subscript"/>
          <w:lang w:val="en-IN" w:eastAsia="en-IN"/>
        </w:rPr>
        <w:t>i</w:t>
      </w:r>
      <w:r w:rsidRPr="00501558">
        <w:rPr>
          <w:noProof/>
          <w:color w:val="202122"/>
          <w:sz w:val="22"/>
          <w:szCs w:val="22"/>
          <w:shd w:val="clear" w:color="auto" w:fill="FFFFFF"/>
          <w:lang w:val="en-IN" w:eastAsia="en-IN"/>
        </w:rPr>
        <w:t>) are unique (ties are neglected for simp</w:t>
      </w:r>
      <w:r w:rsidR="00916494" w:rsidRPr="00501558">
        <w:rPr>
          <w:noProof/>
          <w:color w:val="202122"/>
          <w:sz w:val="22"/>
          <w:szCs w:val="22"/>
          <w:shd w:val="clear" w:color="auto" w:fill="FFFFFF"/>
          <w:lang w:val="en-IN" w:eastAsia="en-IN"/>
        </w:rPr>
        <w:t>licity).Any pair of observations (x</w:t>
      </w:r>
      <w:r w:rsidR="00916494" w:rsidRPr="00501558">
        <w:rPr>
          <w:noProof/>
          <w:color w:val="202122"/>
          <w:sz w:val="22"/>
          <w:szCs w:val="22"/>
          <w:shd w:val="clear" w:color="auto" w:fill="FFFFFF"/>
          <w:vertAlign w:val="subscript"/>
          <w:lang w:val="en-IN" w:eastAsia="en-IN"/>
        </w:rPr>
        <w:t>i</w:t>
      </w:r>
      <w:r w:rsidR="00916494" w:rsidRPr="00501558">
        <w:rPr>
          <w:noProof/>
          <w:color w:val="202122"/>
          <w:sz w:val="22"/>
          <w:szCs w:val="22"/>
          <w:shd w:val="clear" w:color="auto" w:fill="FFFFFF"/>
          <w:lang w:val="en-IN" w:eastAsia="en-IN"/>
        </w:rPr>
        <w:t>,y</w:t>
      </w:r>
      <w:r w:rsidR="00916494" w:rsidRPr="00501558">
        <w:rPr>
          <w:noProof/>
          <w:color w:val="202122"/>
          <w:sz w:val="22"/>
          <w:szCs w:val="22"/>
          <w:shd w:val="clear" w:color="auto" w:fill="FFFFFF"/>
          <w:vertAlign w:val="subscript"/>
          <w:lang w:val="en-IN" w:eastAsia="en-IN"/>
        </w:rPr>
        <w:t>i</w:t>
      </w:r>
      <w:r w:rsidR="00916494" w:rsidRPr="00501558">
        <w:rPr>
          <w:noProof/>
          <w:color w:val="202122"/>
          <w:sz w:val="22"/>
          <w:szCs w:val="22"/>
          <w:shd w:val="clear" w:color="auto" w:fill="FFFFFF"/>
          <w:lang w:val="en-IN" w:eastAsia="en-IN"/>
        </w:rPr>
        <w:t>) and (x</w:t>
      </w:r>
      <w:r w:rsidR="00916494" w:rsidRPr="00501558">
        <w:rPr>
          <w:noProof/>
          <w:color w:val="202122"/>
          <w:sz w:val="22"/>
          <w:szCs w:val="22"/>
          <w:shd w:val="clear" w:color="auto" w:fill="FFFFFF"/>
          <w:vertAlign w:val="subscript"/>
          <w:lang w:val="en-IN" w:eastAsia="en-IN"/>
        </w:rPr>
        <w:t>j</w:t>
      </w:r>
      <w:r w:rsidR="00916494" w:rsidRPr="00501558">
        <w:rPr>
          <w:noProof/>
          <w:color w:val="202122"/>
          <w:sz w:val="22"/>
          <w:szCs w:val="22"/>
          <w:shd w:val="clear" w:color="auto" w:fill="FFFFFF"/>
          <w:lang w:val="en-IN" w:eastAsia="en-IN"/>
        </w:rPr>
        <w:t>,y</w:t>
      </w:r>
      <w:r w:rsidR="00916494" w:rsidRPr="00501558">
        <w:rPr>
          <w:noProof/>
          <w:color w:val="202122"/>
          <w:sz w:val="22"/>
          <w:szCs w:val="22"/>
          <w:shd w:val="clear" w:color="auto" w:fill="FFFFFF"/>
          <w:vertAlign w:val="subscript"/>
          <w:lang w:val="en-IN" w:eastAsia="en-IN"/>
        </w:rPr>
        <w:t>j</w:t>
      </w:r>
      <w:r w:rsidR="00916494" w:rsidRPr="00501558">
        <w:rPr>
          <w:noProof/>
          <w:color w:val="202122"/>
          <w:sz w:val="22"/>
          <w:szCs w:val="22"/>
          <w:shd w:val="clear" w:color="auto" w:fill="FFFFFF"/>
          <w:lang w:val="en-IN" w:eastAsia="en-IN"/>
        </w:rPr>
        <w:t>), where i&lt;j, are said to be concordant if the sort order 0f (x</w:t>
      </w:r>
      <w:r w:rsidR="00916494" w:rsidRPr="00501558">
        <w:rPr>
          <w:noProof/>
          <w:color w:val="202122"/>
          <w:sz w:val="22"/>
          <w:szCs w:val="22"/>
          <w:shd w:val="clear" w:color="auto" w:fill="FFFFFF"/>
          <w:vertAlign w:val="subscript"/>
          <w:lang w:val="en-IN" w:eastAsia="en-IN"/>
        </w:rPr>
        <w:t>i</w:t>
      </w:r>
      <w:r w:rsidR="00916494" w:rsidRPr="00501558">
        <w:rPr>
          <w:noProof/>
          <w:color w:val="202122"/>
          <w:sz w:val="22"/>
          <w:szCs w:val="22"/>
          <w:shd w:val="clear" w:color="auto" w:fill="FFFFFF"/>
          <w:lang w:val="en-IN" w:eastAsia="en-IN"/>
        </w:rPr>
        <w:t>,y</w:t>
      </w:r>
      <w:r w:rsidR="00916494" w:rsidRPr="00501558">
        <w:rPr>
          <w:noProof/>
          <w:color w:val="202122"/>
          <w:sz w:val="22"/>
          <w:szCs w:val="22"/>
          <w:shd w:val="clear" w:color="auto" w:fill="FFFFFF"/>
          <w:vertAlign w:val="subscript"/>
          <w:lang w:val="en-IN" w:eastAsia="en-IN"/>
        </w:rPr>
        <w:t>j</w:t>
      </w:r>
      <w:r w:rsidR="00916494" w:rsidRPr="00501558">
        <w:rPr>
          <w:noProof/>
          <w:color w:val="202122"/>
          <w:sz w:val="22"/>
          <w:szCs w:val="22"/>
          <w:shd w:val="clear" w:color="auto" w:fill="FFFFFF"/>
          <w:lang w:val="en-IN" w:eastAsia="en-IN"/>
        </w:rPr>
        <w:t>) and (y</w:t>
      </w:r>
      <w:r w:rsidR="00916494" w:rsidRPr="00501558">
        <w:rPr>
          <w:noProof/>
          <w:color w:val="202122"/>
          <w:sz w:val="22"/>
          <w:szCs w:val="22"/>
          <w:shd w:val="clear" w:color="auto" w:fill="FFFFFF"/>
          <w:vertAlign w:val="subscript"/>
          <w:lang w:val="en-IN" w:eastAsia="en-IN"/>
        </w:rPr>
        <w:t>i</w:t>
      </w:r>
      <w:r w:rsidR="00916494" w:rsidRPr="00501558">
        <w:rPr>
          <w:noProof/>
          <w:color w:val="202122"/>
          <w:sz w:val="22"/>
          <w:szCs w:val="22"/>
          <w:shd w:val="clear" w:color="auto" w:fill="FFFFFF"/>
          <w:lang w:val="en-IN" w:eastAsia="en-IN"/>
        </w:rPr>
        <w:t>,y</w:t>
      </w:r>
      <w:r w:rsidR="00916494" w:rsidRPr="00501558">
        <w:rPr>
          <w:noProof/>
          <w:color w:val="202122"/>
          <w:sz w:val="22"/>
          <w:szCs w:val="22"/>
          <w:shd w:val="clear" w:color="auto" w:fill="FFFFFF"/>
          <w:vertAlign w:val="subscript"/>
          <w:lang w:val="en-IN" w:eastAsia="en-IN"/>
        </w:rPr>
        <w:t>j</w:t>
      </w:r>
      <w:r w:rsidR="00916494" w:rsidRPr="00501558">
        <w:rPr>
          <w:noProof/>
          <w:color w:val="202122"/>
          <w:sz w:val="22"/>
          <w:szCs w:val="22"/>
          <w:shd w:val="clear" w:color="auto" w:fill="FFFFFF"/>
          <w:lang w:val="en-IN" w:eastAsia="en-IN"/>
        </w:rPr>
        <w:t>) agrees: that is, if either both x</w:t>
      </w:r>
      <w:r w:rsidR="00916494" w:rsidRPr="00501558">
        <w:rPr>
          <w:noProof/>
          <w:color w:val="202122"/>
          <w:sz w:val="22"/>
          <w:szCs w:val="22"/>
          <w:shd w:val="clear" w:color="auto" w:fill="FFFFFF"/>
          <w:vertAlign w:val="subscript"/>
          <w:lang w:val="en-IN" w:eastAsia="en-IN"/>
        </w:rPr>
        <w:t xml:space="preserve">i </w:t>
      </w:r>
      <w:r w:rsidR="00916494" w:rsidRPr="00501558">
        <w:rPr>
          <w:noProof/>
          <w:color w:val="202122"/>
          <w:sz w:val="22"/>
          <w:szCs w:val="22"/>
          <w:shd w:val="clear" w:color="auto" w:fill="FFFFFF"/>
          <w:lang w:val="en-IN" w:eastAsia="en-IN"/>
        </w:rPr>
        <w:t>&gt; x</w:t>
      </w:r>
      <w:r w:rsidR="00916494" w:rsidRPr="00501558">
        <w:rPr>
          <w:noProof/>
          <w:color w:val="202122"/>
          <w:sz w:val="22"/>
          <w:szCs w:val="22"/>
          <w:shd w:val="clear" w:color="auto" w:fill="FFFFFF"/>
          <w:vertAlign w:val="subscript"/>
          <w:lang w:val="en-IN" w:eastAsia="en-IN"/>
        </w:rPr>
        <w:t>j</w:t>
      </w:r>
      <w:r w:rsidR="00916494" w:rsidRPr="00501558">
        <w:rPr>
          <w:noProof/>
          <w:color w:val="202122"/>
          <w:sz w:val="22"/>
          <w:szCs w:val="22"/>
          <w:shd w:val="clear" w:color="auto" w:fill="FFFFFF"/>
          <w:lang w:val="en-IN" w:eastAsia="en-IN"/>
        </w:rPr>
        <w:t xml:space="preserve"> and y</w:t>
      </w:r>
      <w:r w:rsidR="00916494" w:rsidRPr="00501558">
        <w:rPr>
          <w:noProof/>
          <w:color w:val="202122"/>
          <w:sz w:val="22"/>
          <w:szCs w:val="22"/>
          <w:shd w:val="clear" w:color="auto" w:fill="FFFFFF"/>
          <w:vertAlign w:val="subscript"/>
          <w:lang w:val="en-IN" w:eastAsia="en-IN"/>
        </w:rPr>
        <w:t>i</w:t>
      </w:r>
      <w:r w:rsidR="00916494" w:rsidRPr="00501558">
        <w:rPr>
          <w:noProof/>
          <w:color w:val="202122"/>
          <w:sz w:val="22"/>
          <w:szCs w:val="22"/>
          <w:shd w:val="clear" w:color="auto" w:fill="FFFFFF"/>
          <w:lang w:val="en-IN" w:eastAsia="en-IN"/>
        </w:rPr>
        <w:t xml:space="preserve"> &gt; y</w:t>
      </w:r>
      <w:r w:rsidR="00916494" w:rsidRPr="00501558">
        <w:rPr>
          <w:noProof/>
          <w:color w:val="202122"/>
          <w:sz w:val="22"/>
          <w:szCs w:val="22"/>
          <w:shd w:val="clear" w:color="auto" w:fill="FFFFFF"/>
          <w:vertAlign w:val="subscript"/>
          <w:lang w:val="en-IN" w:eastAsia="en-IN"/>
        </w:rPr>
        <w:t>j</w:t>
      </w:r>
      <w:r w:rsidR="00916494" w:rsidRPr="00501558">
        <w:rPr>
          <w:noProof/>
          <w:color w:val="202122"/>
          <w:sz w:val="22"/>
          <w:szCs w:val="22"/>
          <w:shd w:val="clear" w:color="auto" w:fill="FFFFFF"/>
          <w:lang w:val="en-IN" w:eastAsia="en-IN"/>
        </w:rPr>
        <w:t xml:space="preserve"> holds or both x</w:t>
      </w:r>
      <w:r w:rsidR="00916494" w:rsidRPr="00501558">
        <w:rPr>
          <w:noProof/>
          <w:color w:val="202122"/>
          <w:sz w:val="22"/>
          <w:szCs w:val="22"/>
          <w:shd w:val="clear" w:color="auto" w:fill="FFFFFF"/>
          <w:vertAlign w:val="subscript"/>
          <w:lang w:val="en-IN" w:eastAsia="en-IN"/>
        </w:rPr>
        <w:t>i</w:t>
      </w:r>
      <w:r w:rsidR="00916494" w:rsidRPr="00501558">
        <w:rPr>
          <w:noProof/>
          <w:color w:val="202122"/>
          <w:sz w:val="22"/>
          <w:szCs w:val="22"/>
          <w:shd w:val="clear" w:color="auto" w:fill="FFFFFF"/>
          <w:lang w:val="en-IN" w:eastAsia="en-IN"/>
        </w:rPr>
        <w:t xml:space="preserve"> &lt; x</w:t>
      </w:r>
      <w:r w:rsidR="00916494" w:rsidRPr="00501558">
        <w:rPr>
          <w:noProof/>
          <w:color w:val="202122"/>
          <w:sz w:val="22"/>
          <w:szCs w:val="22"/>
          <w:shd w:val="clear" w:color="auto" w:fill="FFFFFF"/>
          <w:vertAlign w:val="subscript"/>
          <w:lang w:val="en-IN" w:eastAsia="en-IN"/>
        </w:rPr>
        <w:t>j</w:t>
      </w:r>
      <w:r w:rsidR="00916494" w:rsidRPr="00501558">
        <w:rPr>
          <w:noProof/>
          <w:color w:val="202122"/>
          <w:sz w:val="22"/>
          <w:szCs w:val="22"/>
          <w:shd w:val="clear" w:color="auto" w:fill="FFFFFF"/>
          <w:lang w:val="en-IN" w:eastAsia="en-IN"/>
        </w:rPr>
        <w:t xml:space="preserve"> and y</w:t>
      </w:r>
      <w:r w:rsidR="00916494" w:rsidRPr="00501558">
        <w:rPr>
          <w:noProof/>
          <w:color w:val="202122"/>
          <w:sz w:val="22"/>
          <w:szCs w:val="22"/>
          <w:shd w:val="clear" w:color="auto" w:fill="FFFFFF"/>
          <w:vertAlign w:val="subscript"/>
          <w:lang w:val="en-IN" w:eastAsia="en-IN"/>
        </w:rPr>
        <w:t>i</w:t>
      </w:r>
      <w:r w:rsidR="00916494" w:rsidRPr="00501558">
        <w:rPr>
          <w:noProof/>
          <w:color w:val="202122"/>
          <w:sz w:val="22"/>
          <w:szCs w:val="22"/>
          <w:shd w:val="clear" w:color="auto" w:fill="FFFFFF"/>
          <w:lang w:val="en-IN" w:eastAsia="en-IN"/>
        </w:rPr>
        <w:t xml:space="preserve"> &lt; y</w:t>
      </w:r>
      <w:r w:rsidR="00916494" w:rsidRPr="00501558">
        <w:rPr>
          <w:noProof/>
          <w:color w:val="202122"/>
          <w:sz w:val="22"/>
          <w:szCs w:val="22"/>
          <w:shd w:val="clear" w:color="auto" w:fill="FFFFFF"/>
          <w:vertAlign w:val="subscript"/>
          <w:lang w:val="en-IN" w:eastAsia="en-IN"/>
        </w:rPr>
        <w:t>j</w:t>
      </w:r>
      <w:r w:rsidR="00916494" w:rsidRPr="00501558">
        <w:rPr>
          <w:noProof/>
          <w:color w:val="202122"/>
          <w:sz w:val="22"/>
          <w:szCs w:val="22"/>
          <w:shd w:val="clear" w:color="auto" w:fill="FFFFFF"/>
          <w:lang w:val="en-IN" w:eastAsia="en-IN"/>
        </w:rPr>
        <w:t>; otherwise they are said to be discordant.</w:t>
      </w:r>
    </w:p>
    <w:p w14:paraId="004B6FFA" w14:textId="77777777" w:rsidR="00352A2A" w:rsidRPr="00501558" w:rsidRDefault="00352A2A" w:rsidP="001A5214">
      <w:pPr>
        <w:pStyle w:val="text-align-center"/>
        <w:spacing w:before="0" w:beforeAutospacing="0" w:line="276" w:lineRule="auto"/>
        <w:rPr>
          <w:b/>
          <w:color w:val="202122"/>
          <w:sz w:val="21"/>
          <w:szCs w:val="21"/>
          <w:shd w:val="clear" w:color="auto" w:fill="FFFFFF"/>
        </w:rPr>
      </w:pPr>
      <w:r w:rsidRPr="00501558">
        <w:rPr>
          <w:b/>
          <w:noProof/>
          <w:color w:val="202122"/>
          <w:sz w:val="21"/>
          <w:szCs w:val="21"/>
          <w:shd w:val="clear" w:color="auto" w:fill="FFFFFF"/>
          <w:lang w:val="en-IN" w:eastAsia="en-IN"/>
        </w:rPr>
        <w:drawing>
          <wp:inline distT="0" distB="0" distL="0" distR="0" wp14:anchorId="7A68BEED" wp14:editId="1F71879B">
            <wp:extent cx="8229600" cy="2530576"/>
            <wp:effectExtent l="0" t="0" r="0" b="3175"/>
            <wp:docPr id="29" name="Picture 29" descr="C:\Users\Akash\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kash\Pictures\Screenshots\Screenshot (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2530576"/>
                    </a:xfrm>
                    <a:prstGeom prst="rect">
                      <a:avLst/>
                    </a:prstGeom>
                    <a:noFill/>
                    <a:ln>
                      <a:noFill/>
                    </a:ln>
                  </pic:spPr>
                </pic:pic>
              </a:graphicData>
            </a:graphic>
          </wp:inline>
        </w:drawing>
      </w:r>
    </w:p>
    <w:p w14:paraId="69137953" w14:textId="77777777" w:rsidR="00352A2A" w:rsidRPr="00501558" w:rsidRDefault="004E118F" w:rsidP="001A5214">
      <w:pPr>
        <w:pStyle w:val="text-align-center"/>
        <w:spacing w:before="0" w:beforeAutospacing="0" w:line="276" w:lineRule="auto"/>
        <w:rPr>
          <w:b/>
          <w:noProof/>
          <w:color w:val="202122"/>
          <w:sz w:val="21"/>
          <w:szCs w:val="21"/>
          <w:shd w:val="clear" w:color="auto" w:fill="FFFFFF"/>
          <w:lang w:val="en-IN" w:eastAsia="en-IN"/>
        </w:rPr>
      </w:pPr>
      <w:r w:rsidRPr="00501558">
        <w:rPr>
          <w:b/>
          <w:noProof/>
          <w:color w:val="202122"/>
          <w:sz w:val="21"/>
          <w:szCs w:val="21"/>
          <w:shd w:val="clear" w:color="auto" w:fill="FFFFFF"/>
          <w:lang w:val="en-IN" w:eastAsia="en-IN"/>
        </w:rPr>
        <w:t xml:space="preserve"> Significance Test:</w:t>
      </w:r>
    </w:p>
    <w:p w14:paraId="2B224523" w14:textId="77777777" w:rsidR="004E118F" w:rsidRPr="00501558" w:rsidRDefault="004E118F" w:rsidP="001A5214">
      <w:pPr>
        <w:pStyle w:val="text-align-center"/>
        <w:spacing w:before="0" w:beforeAutospacing="0" w:line="276" w:lineRule="auto"/>
        <w:rPr>
          <w:color w:val="202122"/>
          <w:sz w:val="21"/>
          <w:szCs w:val="21"/>
          <w:shd w:val="clear" w:color="auto" w:fill="FFFFFF"/>
        </w:rPr>
      </w:pPr>
      <w:r w:rsidRPr="00501558">
        <w:rPr>
          <w:b/>
          <w:noProof/>
          <w:color w:val="202122"/>
          <w:sz w:val="21"/>
          <w:szCs w:val="21"/>
          <w:shd w:val="clear" w:color="auto" w:fill="FFFFFF"/>
          <w:lang w:val="en-IN" w:eastAsia="en-IN"/>
        </w:rPr>
        <w:t xml:space="preserve">        </w:t>
      </w:r>
      <w:r w:rsidRPr="00501558">
        <w:rPr>
          <w:color w:val="202122"/>
          <w:sz w:val="21"/>
          <w:szCs w:val="21"/>
          <w:shd w:val="clear" w:color="auto" w:fill="FFFFFF"/>
        </w:rPr>
        <w:t>When two quantities are statistically independent, the distribution of tau</w:t>
      </w:r>
      <w:r w:rsidRPr="00501558">
        <w:rPr>
          <w:rStyle w:val="mwe-math-mathml-inline"/>
          <w:vanish/>
          <w:color w:val="202122"/>
          <w:sz w:val="25"/>
          <w:szCs w:val="25"/>
          <w:shd w:val="clear" w:color="auto" w:fill="FFFFFF"/>
        </w:rPr>
        <w:t>{\displaystyle \tau }</w:t>
      </w:r>
      <w:r w:rsidRPr="00501558">
        <w:rPr>
          <w:color w:val="202122"/>
          <w:sz w:val="21"/>
          <w:szCs w:val="21"/>
          <w:shd w:val="clear" w:color="auto" w:fill="FFFFFF"/>
        </w:rPr>
        <w:t> is not easily characterizable in terms of known distributions. However, for </w:t>
      </w:r>
      <w:r w:rsidRPr="00501558">
        <w:rPr>
          <w:rStyle w:val="mwe-math-mathml-inline"/>
          <w:vanish/>
          <w:color w:val="202122"/>
          <w:sz w:val="25"/>
          <w:szCs w:val="25"/>
          <w:shd w:val="clear" w:color="auto" w:fill="FFFFFF"/>
        </w:rPr>
        <w:t>{\displaystyle \tau _{A}}T</w:t>
      </w:r>
      <w:r w:rsidRPr="00501558">
        <w:rPr>
          <w:color w:val="202122"/>
          <w:sz w:val="21"/>
          <w:szCs w:val="21"/>
          <w:shd w:val="clear" w:color="auto" w:fill="FFFFFF"/>
        </w:rPr>
        <w:t>T the following statistic, </w:t>
      </w:r>
      <w:r w:rsidRPr="00501558">
        <w:rPr>
          <w:rStyle w:val="mwe-math-mathml-inline"/>
          <w:vanish/>
          <w:color w:val="202122"/>
          <w:sz w:val="25"/>
          <w:szCs w:val="25"/>
          <w:shd w:val="clear" w:color="auto" w:fill="FFFFFF"/>
        </w:rPr>
        <w:t>{\displaystyle z_{A}}</w:t>
      </w:r>
      <w:r w:rsidRPr="00501558">
        <w:rPr>
          <w:rStyle w:val="mwe-math-mathml-inline"/>
          <w:color w:val="202122"/>
          <w:sz w:val="25"/>
          <w:szCs w:val="25"/>
          <w:shd w:val="clear" w:color="auto" w:fill="FFFFFF"/>
        </w:rPr>
        <w:t>Z</w:t>
      </w:r>
      <w:r w:rsidR="00B846CF" w:rsidRPr="00501558">
        <w:rPr>
          <w:rStyle w:val="mwe-math-mathml-inline"/>
          <w:color w:val="202122"/>
          <w:sz w:val="25"/>
          <w:szCs w:val="25"/>
          <w:shd w:val="clear" w:color="auto" w:fill="FFFFFF"/>
          <w:vertAlign w:val="subscript"/>
        </w:rPr>
        <w:t>B</w:t>
      </w:r>
      <w:r w:rsidRPr="00501558">
        <w:rPr>
          <w:color w:val="202122"/>
          <w:sz w:val="21"/>
          <w:szCs w:val="21"/>
          <w:shd w:val="clear" w:color="auto" w:fill="FFFFFF"/>
        </w:rPr>
        <w:t>, is approximately distributed as a standard normal when the variables are statistically independent:</w:t>
      </w:r>
    </w:p>
    <w:p w14:paraId="5CC32BBA" w14:textId="77777777" w:rsidR="004E118F" w:rsidRPr="00501558" w:rsidRDefault="00B846CF" w:rsidP="001A5214">
      <w:pPr>
        <w:pStyle w:val="text-align-center"/>
        <w:spacing w:before="0" w:beforeAutospacing="0" w:line="276" w:lineRule="auto"/>
        <w:rPr>
          <w:b/>
          <w:noProof/>
          <w:color w:val="202122"/>
          <w:sz w:val="21"/>
          <w:szCs w:val="21"/>
          <w:shd w:val="clear" w:color="auto" w:fill="FFFFFF"/>
          <w:lang w:val="en-IN" w:eastAsia="en-IN"/>
        </w:rPr>
      </w:pPr>
      <w:r w:rsidRPr="00501558">
        <w:rPr>
          <w:b/>
          <w:noProof/>
          <w:color w:val="202122"/>
          <w:sz w:val="21"/>
          <w:szCs w:val="21"/>
          <w:shd w:val="clear" w:color="auto" w:fill="FFFFFF"/>
          <w:lang w:val="en-IN" w:eastAsia="en-IN"/>
        </w:rPr>
        <w:drawing>
          <wp:inline distT="0" distB="0" distL="0" distR="0" wp14:anchorId="616C0260" wp14:editId="07A3F824">
            <wp:extent cx="6012661" cy="1935279"/>
            <wp:effectExtent l="0" t="0" r="7620" b="8255"/>
            <wp:docPr id="33" name="Picture 33" descr="C:\Users\Akash\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kash\Pictures\Screenshots\Screenshot (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088" cy="1954728"/>
                    </a:xfrm>
                    <a:prstGeom prst="rect">
                      <a:avLst/>
                    </a:prstGeom>
                    <a:noFill/>
                    <a:ln>
                      <a:noFill/>
                    </a:ln>
                  </pic:spPr>
                </pic:pic>
              </a:graphicData>
            </a:graphic>
          </wp:inline>
        </w:drawing>
      </w:r>
    </w:p>
    <w:p w14:paraId="46715A82" w14:textId="77777777" w:rsidR="000C51FE" w:rsidRPr="00501558" w:rsidRDefault="000C51FE" w:rsidP="001A5214">
      <w:pPr>
        <w:pStyle w:val="text-align-center"/>
        <w:spacing w:before="0" w:beforeAutospacing="0" w:line="276" w:lineRule="auto"/>
        <w:rPr>
          <w:b/>
          <w:noProof/>
          <w:color w:val="202122"/>
          <w:shd w:val="clear" w:color="auto" w:fill="FFFFFF"/>
          <w:lang w:val="en-IN" w:eastAsia="en-IN"/>
        </w:rPr>
      </w:pPr>
      <w:r w:rsidRPr="00501558">
        <w:rPr>
          <w:b/>
          <w:noProof/>
          <w:color w:val="202122"/>
          <w:shd w:val="clear" w:color="auto" w:fill="FFFFFF"/>
          <w:lang w:val="en-IN" w:eastAsia="en-IN"/>
        </w:rPr>
        <w:t>What is dummy variable?</w:t>
      </w:r>
    </w:p>
    <w:p w14:paraId="05AA0233" w14:textId="77777777" w:rsidR="000C51FE" w:rsidRPr="00501558" w:rsidRDefault="000C51FE" w:rsidP="001A5214">
      <w:pPr>
        <w:pStyle w:val="text-align-center"/>
        <w:spacing w:before="0" w:beforeAutospacing="0" w:line="276" w:lineRule="auto"/>
        <w:rPr>
          <w:b/>
          <w:noProof/>
          <w:color w:val="202122"/>
          <w:shd w:val="clear" w:color="auto" w:fill="FFFFFF"/>
          <w:lang w:val="en-IN" w:eastAsia="en-IN"/>
        </w:rPr>
      </w:pPr>
      <w:r w:rsidRPr="00501558">
        <w:rPr>
          <w:rStyle w:val="Strong"/>
          <w:b w:val="0"/>
          <w:color w:val="4C525B"/>
          <w:shd w:val="clear" w:color="auto" w:fill="FFFFFF"/>
        </w:rPr>
        <w:lastRenderedPageBreak/>
        <w:t>A </w:t>
      </w:r>
      <w:r w:rsidRPr="00501558">
        <w:rPr>
          <w:rStyle w:val="Emphasis"/>
          <w:b/>
          <w:bCs/>
          <w:color w:val="4C525B"/>
          <w:shd w:val="clear" w:color="auto" w:fill="FFFFFF"/>
        </w:rPr>
        <w:t>dummy variable </w:t>
      </w:r>
      <w:r w:rsidRPr="00501558">
        <w:rPr>
          <w:rStyle w:val="Strong"/>
          <w:b w:val="0"/>
          <w:color w:val="4C525B"/>
          <w:shd w:val="clear" w:color="auto" w:fill="FFFFFF"/>
        </w:rPr>
        <w:t>is a variable that takes values of 0 and 1, where the values indicate the presence or absence of something (e.g., a 0 may indicate a placebo and 1 may indicate a drug). Where a categorical variable has more than two categories, it can be represented by a set of dummy variables</w:t>
      </w:r>
      <w:r w:rsidRPr="00501558">
        <w:rPr>
          <w:rStyle w:val="Emphasis"/>
          <w:b/>
          <w:bCs/>
          <w:color w:val="4C525B"/>
          <w:shd w:val="clear" w:color="auto" w:fill="FFFFFF"/>
        </w:rPr>
        <w:t>, </w:t>
      </w:r>
      <w:r w:rsidRPr="00501558">
        <w:rPr>
          <w:rStyle w:val="Strong"/>
          <w:b w:val="0"/>
          <w:color w:val="4C525B"/>
          <w:shd w:val="clear" w:color="auto" w:fill="FFFFFF"/>
        </w:rPr>
        <w:t>with one variable for each category. </w:t>
      </w:r>
      <w:r w:rsidRPr="00501558">
        <w:rPr>
          <w:rStyle w:val="Emphasis"/>
          <w:bCs/>
          <w:i w:val="0"/>
          <w:color w:val="4C525B"/>
          <w:shd w:val="clear" w:color="auto" w:fill="FFFFFF"/>
        </w:rPr>
        <w:t>Numeric</w:t>
      </w:r>
      <w:r w:rsidRPr="00501558">
        <w:rPr>
          <w:rStyle w:val="Emphasis"/>
          <w:b/>
          <w:bCs/>
          <w:color w:val="4C525B"/>
          <w:shd w:val="clear" w:color="auto" w:fill="FFFFFF"/>
        </w:rPr>
        <w:t> </w:t>
      </w:r>
      <w:r w:rsidRPr="00501558">
        <w:rPr>
          <w:rStyle w:val="Strong"/>
          <w:b w:val="0"/>
          <w:color w:val="4C525B"/>
          <w:shd w:val="clear" w:color="auto" w:fill="FFFFFF"/>
        </w:rPr>
        <w:t>variables can also be </w:t>
      </w:r>
      <w:r w:rsidRPr="00501558">
        <w:rPr>
          <w:rStyle w:val="Emphasis"/>
          <w:bCs/>
          <w:i w:val="0"/>
          <w:color w:val="4C525B"/>
          <w:shd w:val="clear" w:color="auto" w:fill="FFFFFF"/>
        </w:rPr>
        <w:t>dummy coded</w:t>
      </w:r>
      <w:r w:rsidRPr="00501558">
        <w:rPr>
          <w:rStyle w:val="Strong"/>
          <w:i/>
          <w:color w:val="4C525B"/>
          <w:shd w:val="clear" w:color="auto" w:fill="FFFFFF"/>
        </w:rPr>
        <w:t> </w:t>
      </w:r>
      <w:r w:rsidRPr="00501558">
        <w:rPr>
          <w:rStyle w:val="Strong"/>
          <w:b w:val="0"/>
          <w:color w:val="4C525B"/>
          <w:shd w:val="clear" w:color="auto" w:fill="FFFFFF"/>
        </w:rPr>
        <w:t>to explore </w:t>
      </w:r>
      <w:r w:rsidRPr="00501558">
        <w:rPr>
          <w:rStyle w:val="Emphasis"/>
          <w:bCs/>
          <w:color w:val="4C525B"/>
          <w:shd w:val="clear" w:color="auto" w:fill="FFFFFF"/>
        </w:rPr>
        <w:t>nonlinear effects</w:t>
      </w:r>
      <w:r w:rsidRPr="00501558">
        <w:rPr>
          <w:rStyle w:val="Strong"/>
          <w:color w:val="4C525B"/>
          <w:shd w:val="clear" w:color="auto" w:fill="FFFFFF"/>
        </w:rPr>
        <w:t>. </w:t>
      </w:r>
      <w:r w:rsidRPr="00501558">
        <w:rPr>
          <w:rStyle w:val="Emphasis"/>
          <w:bCs/>
          <w:color w:val="4C525B"/>
          <w:shd w:val="clear" w:color="auto" w:fill="FFFFFF"/>
        </w:rPr>
        <w:t>Dummy variables</w:t>
      </w:r>
      <w:r w:rsidRPr="00501558">
        <w:rPr>
          <w:rStyle w:val="Emphasis"/>
          <w:b/>
          <w:bCs/>
          <w:color w:val="4C525B"/>
          <w:shd w:val="clear" w:color="auto" w:fill="FFFFFF"/>
        </w:rPr>
        <w:t> </w:t>
      </w:r>
      <w:r w:rsidRPr="00501558">
        <w:rPr>
          <w:rStyle w:val="Strong"/>
          <w:b w:val="0"/>
          <w:color w:val="4C525B"/>
          <w:shd w:val="clear" w:color="auto" w:fill="FFFFFF"/>
        </w:rPr>
        <w:t>are also known as </w:t>
      </w:r>
      <w:r w:rsidRPr="00501558">
        <w:rPr>
          <w:rStyle w:val="Emphasis"/>
          <w:bCs/>
          <w:color w:val="4C525B"/>
          <w:shd w:val="clear" w:color="auto" w:fill="FFFFFF"/>
        </w:rPr>
        <w:t>indicator</w:t>
      </w:r>
      <w:r w:rsidRPr="00501558">
        <w:rPr>
          <w:rStyle w:val="Strong"/>
          <w:color w:val="4C525B"/>
          <w:shd w:val="clear" w:color="auto" w:fill="FFFFFF"/>
        </w:rPr>
        <w:t> </w:t>
      </w:r>
      <w:r w:rsidRPr="00501558">
        <w:rPr>
          <w:rStyle w:val="Emphasis"/>
          <w:bCs/>
          <w:color w:val="4C525B"/>
          <w:shd w:val="clear" w:color="auto" w:fill="FFFFFF"/>
        </w:rPr>
        <w:t>variables</w:t>
      </w:r>
      <w:r w:rsidRPr="00501558">
        <w:rPr>
          <w:rStyle w:val="Strong"/>
          <w:color w:val="4C525B"/>
          <w:shd w:val="clear" w:color="auto" w:fill="FFFFFF"/>
        </w:rPr>
        <w:t>,</w:t>
      </w:r>
      <w:r w:rsidRPr="00501558">
        <w:rPr>
          <w:rStyle w:val="Emphasis"/>
          <w:bCs/>
          <w:color w:val="4C525B"/>
          <w:shd w:val="clear" w:color="auto" w:fill="FFFFFF"/>
        </w:rPr>
        <w:t> design</w:t>
      </w:r>
      <w:r w:rsidRPr="00501558">
        <w:rPr>
          <w:rStyle w:val="Emphasis"/>
          <w:b/>
          <w:bCs/>
          <w:color w:val="4C525B"/>
          <w:shd w:val="clear" w:color="auto" w:fill="FFFFFF"/>
        </w:rPr>
        <w:t xml:space="preserve"> </w:t>
      </w:r>
      <w:r w:rsidRPr="00501558">
        <w:rPr>
          <w:rStyle w:val="Emphasis"/>
          <w:bCs/>
          <w:i w:val="0"/>
          <w:color w:val="4C525B"/>
          <w:shd w:val="clear" w:color="auto" w:fill="FFFFFF"/>
        </w:rPr>
        <w:t>variables</w:t>
      </w:r>
      <w:r w:rsidRPr="00501558">
        <w:rPr>
          <w:rStyle w:val="Strong"/>
          <w:i/>
          <w:color w:val="4C525B"/>
          <w:shd w:val="clear" w:color="auto" w:fill="FFFFFF"/>
        </w:rPr>
        <w:t>, </w:t>
      </w:r>
      <w:r w:rsidRPr="00501558">
        <w:rPr>
          <w:rStyle w:val="Emphasis"/>
          <w:bCs/>
          <w:i w:val="0"/>
          <w:color w:val="4C525B"/>
          <w:shd w:val="clear" w:color="auto" w:fill="FFFFFF"/>
        </w:rPr>
        <w:t>contrasts</w:t>
      </w:r>
      <w:r w:rsidRPr="00501558">
        <w:rPr>
          <w:rStyle w:val="Strong"/>
          <w:i/>
          <w:color w:val="4C525B"/>
          <w:shd w:val="clear" w:color="auto" w:fill="FFFFFF"/>
        </w:rPr>
        <w:t>, </w:t>
      </w:r>
      <w:r w:rsidRPr="00501558">
        <w:rPr>
          <w:rStyle w:val="Emphasis"/>
          <w:bCs/>
          <w:i w:val="0"/>
          <w:color w:val="4C525B"/>
          <w:shd w:val="clear" w:color="auto" w:fill="FFFFFF"/>
        </w:rPr>
        <w:t>one-hot coding</w:t>
      </w:r>
      <w:r w:rsidRPr="00501558">
        <w:rPr>
          <w:rStyle w:val="Strong"/>
          <w:i/>
          <w:color w:val="4C525B"/>
          <w:shd w:val="clear" w:color="auto" w:fill="FFFFFF"/>
        </w:rPr>
        <w:t xml:space="preserve">, </w:t>
      </w:r>
      <w:r w:rsidRPr="00501558">
        <w:rPr>
          <w:rStyle w:val="Strong"/>
          <w:b w:val="0"/>
          <w:color w:val="4C525B"/>
          <w:shd w:val="clear" w:color="auto" w:fill="FFFFFF"/>
        </w:rPr>
        <w:t>and</w:t>
      </w:r>
      <w:r w:rsidRPr="00501558">
        <w:rPr>
          <w:rStyle w:val="Strong"/>
          <w:i/>
          <w:color w:val="4C525B"/>
          <w:shd w:val="clear" w:color="auto" w:fill="FFFFFF"/>
        </w:rPr>
        <w:t> </w:t>
      </w:r>
      <w:r w:rsidRPr="00501558">
        <w:rPr>
          <w:rStyle w:val="Emphasis"/>
          <w:bCs/>
          <w:i w:val="0"/>
          <w:color w:val="4C525B"/>
          <w:shd w:val="clear" w:color="auto" w:fill="FFFFFF"/>
        </w:rPr>
        <w:t>binary basis variables.</w:t>
      </w:r>
    </w:p>
    <w:p w14:paraId="66231140" w14:textId="77777777" w:rsidR="006640C1" w:rsidRPr="00501558" w:rsidRDefault="006640C1" w:rsidP="001A5214">
      <w:pPr>
        <w:pStyle w:val="text-align-center"/>
        <w:spacing w:before="0" w:beforeAutospacing="0" w:line="276" w:lineRule="auto"/>
        <w:rPr>
          <w:b/>
          <w:noProof/>
          <w:color w:val="202122"/>
          <w:sz w:val="21"/>
          <w:szCs w:val="21"/>
          <w:shd w:val="clear" w:color="auto" w:fill="FFFFFF"/>
          <w:lang w:val="en-IN" w:eastAsia="en-IN"/>
        </w:rPr>
      </w:pPr>
      <w:r w:rsidRPr="00501558">
        <w:rPr>
          <w:b/>
          <w:noProof/>
          <w:color w:val="202122"/>
          <w:sz w:val="21"/>
          <w:szCs w:val="21"/>
          <w:shd w:val="clear" w:color="auto" w:fill="FFFFFF"/>
          <w:lang w:val="en-IN" w:eastAsia="en-IN"/>
        </w:rPr>
        <w:t>Multinomial Logistic Model:</w:t>
      </w:r>
    </w:p>
    <w:p w14:paraId="6A59C353" w14:textId="77777777" w:rsidR="006640C1" w:rsidRPr="00501558" w:rsidRDefault="006640C1" w:rsidP="001A5214">
      <w:pPr>
        <w:pStyle w:val="text-align-center"/>
        <w:spacing w:before="0" w:beforeAutospacing="0" w:line="276" w:lineRule="auto"/>
        <w:rPr>
          <w:color w:val="202122"/>
          <w:sz w:val="21"/>
          <w:szCs w:val="21"/>
          <w:shd w:val="clear" w:color="auto" w:fill="FFFFFF"/>
        </w:rPr>
      </w:pPr>
      <w:r w:rsidRPr="00501558">
        <w:rPr>
          <w:b/>
          <w:noProof/>
          <w:color w:val="202122"/>
          <w:sz w:val="21"/>
          <w:szCs w:val="21"/>
          <w:shd w:val="clear" w:color="auto" w:fill="FFFFFF"/>
          <w:lang w:val="en-IN" w:eastAsia="en-IN"/>
        </w:rPr>
        <w:t xml:space="preserve">          </w:t>
      </w:r>
      <w:r w:rsidRPr="00501558">
        <w:rPr>
          <w:color w:val="202122"/>
          <w:sz w:val="21"/>
          <w:szCs w:val="21"/>
          <w:shd w:val="clear" w:color="auto" w:fill="FFFFFF"/>
        </w:rPr>
        <w:t>Multinomial logistic regression is used when the </w:t>
      </w:r>
      <w:r w:rsidRPr="00501558">
        <w:t>dependent variable</w:t>
      </w:r>
      <w:r w:rsidRPr="00501558">
        <w:rPr>
          <w:color w:val="202122"/>
          <w:sz w:val="21"/>
          <w:szCs w:val="21"/>
          <w:shd w:val="clear" w:color="auto" w:fill="FFFFFF"/>
        </w:rPr>
        <w:t> in question is </w:t>
      </w:r>
      <w:r w:rsidRPr="00501558">
        <w:rPr>
          <w:sz w:val="21"/>
          <w:szCs w:val="21"/>
          <w:shd w:val="clear" w:color="auto" w:fill="FFFFFF"/>
        </w:rPr>
        <w:t>nominal</w:t>
      </w:r>
      <w:r w:rsidRPr="00501558">
        <w:rPr>
          <w:color w:val="202122"/>
          <w:sz w:val="21"/>
          <w:szCs w:val="21"/>
          <w:shd w:val="clear" w:color="auto" w:fill="FFFFFF"/>
        </w:rPr>
        <w:t> (equivalently </w:t>
      </w:r>
      <w:r w:rsidRPr="00501558">
        <w:rPr>
          <w:i/>
          <w:iCs/>
          <w:color w:val="202122"/>
          <w:sz w:val="21"/>
          <w:szCs w:val="21"/>
          <w:shd w:val="clear" w:color="auto" w:fill="FFFFFF"/>
        </w:rPr>
        <w:t>categorical</w:t>
      </w:r>
      <w:r w:rsidRPr="00501558">
        <w:rPr>
          <w:color w:val="202122"/>
          <w:sz w:val="21"/>
          <w:szCs w:val="21"/>
          <w:shd w:val="clear" w:color="auto" w:fill="FFFFFF"/>
        </w:rPr>
        <w:t>, meaning that it falls into any one of a set of categories that cannot be ordered in any meaningful way) and for which there are more than two categories.</w:t>
      </w:r>
    </w:p>
    <w:p w14:paraId="10A749C1" w14:textId="77777777" w:rsidR="006640C1" w:rsidRPr="00501558" w:rsidRDefault="006640C1" w:rsidP="001A5214">
      <w:pPr>
        <w:pStyle w:val="text-align-center"/>
        <w:spacing w:before="0" w:beforeAutospacing="0" w:line="276" w:lineRule="auto"/>
        <w:rPr>
          <w:b/>
          <w:color w:val="202122"/>
          <w:shd w:val="clear" w:color="auto" w:fill="FFFFFF"/>
        </w:rPr>
      </w:pPr>
      <w:r w:rsidRPr="00501558">
        <w:rPr>
          <w:b/>
          <w:color w:val="202122"/>
          <w:shd w:val="clear" w:color="auto" w:fill="FFFFFF"/>
        </w:rPr>
        <w:t>Assumption:</w:t>
      </w:r>
    </w:p>
    <w:p w14:paraId="7CC53B97" w14:textId="77777777" w:rsidR="00D52B56" w:rsidRPr="00501558" w:rsidRDefault="006640C1" w:rsidP="001A5214">
      <w:pPr>
        <w:pStyle w:val="text-align-center"/>
        <w:spacing w:before="0" w:beforeAutospacing="0" w:line="276" w:lineRule="auto"/>
        <w:rPr>
          <w:color w:val="202122"/>
          <w:shd w:val="clear" w:color="auto" w:fill="FFFFFF"/>
        </w:rPr>
      </w:pPr>
      <w:r w:rsidRPr="00501558">
        <w:rPr>
          <w:b/>
          <w:color w:val="202122"/>
          <w:shd w:val="clear" w:color="auto" w:fill="FFFFFF"/>
        </w:rPr>
        <w:t xml:space="preserve">               </w:t>
      </w:r>
      <w:r w:rsidRPr="00501558">
        <w:rPr>
          <w:color w:val="202122"/>
          <w:shd w:val="clear" w:color="auto" w:fill="FFFFFF"/>
        </w:rPr>
        <w:t>The multinomial logistic model assumes that data are case-specific; that is, each independent variable has a single value for each case. The multinomial logistic model also assumes that the dependent variable cannot be perfectly predicted from the independent variables for any case. As with other types of regression, there is no need for the independent variables to be </w:t>
      </w:r>
      <w:r w:rsidRPr="00501558">
        <w:rPr>
          <w:shd w:val="clear" w:color="auto" w:fill="FFFFFF"/>
        </w:rPr>
        <w:t>statistically independent</w:t>
      </w:r>
      <w:r w:rsidRPr="00501558">
        <w:rPr>
          <w:color w:val="202122"/>
          <w:shd w:val="clear" w:color="auto" w:fill="FFFFFF"/>
        </w:rPr>
        <w:t> from each other (unlike, for example, in a </w:t>
      </w:r>
      <w:r w:rsidRPr="00501558">
        <w:rPr>
          <w:shd w:val="clear" w:color="auto" w:fill="FFFFFF"/>
        </w:rPr>
        <w:t>naive Bayes classifier</w:t>
      </w:r>
      <w:r w:rsidRPr="00501558">
        <w:rPr>
          <w:color w:val="202122"/>
          <w:shd w:val="clear" w:color="auto" w:fill="FFFFFF"/>
        </w:rPr>
        <w:t>); however, </w:t>
      </w:r>
      <w:r w:rsidRPr="00501558">
        <w:rPr>
          <w:shd w:val="clear" w:color="auto" w:fill="FFFFFF"/>
        </w:rPr>
        <w:t>collinearity</w:t>
      </w:r>
      <w:r w:rsidRPr="00501558">
        <w:rPr>
          <w:color w:val="202122"/>
          <w:shd w:val="clear" w:color="auto" w:fill="FFFFFF"/>
        </w:rPr>
        <w:t> is assumed to be relatively low, as it becomes difficult to differentiate between the impact of several var</w:t>
      </w:r>
      <w:r w:rsidR="00D52B56" w:rsidRPr="00501558">
        <w:rPr>
          <w:color w:val="202122"/>
          <w:shd w:val="clear" w:color="auto" w:fill="FFFFFF"/>
        </w:rPr>
        <w:t>iables if this is not the case.</w:t>
      </w:r>
    </w:p>
    <w:p w14:paraId="358BFED3" w14:textId="77777777" w:rsidR="00686BA2" w:rsidRPr="00501558" w:rsidRDefault="00686BA2" w:rsidP="001A5214">
      <w:pPr>
        <w:pStyle w:val="text-align-center"/>
        <w:spacing w:before="0" w:beforeAutospacing="0" w:line="276" w:lineRule="auto"/>
        <w:rPr>
          <w:b/>
          <w:color w:val="202122"/>
          <w:shd w:val="clear" w:color="auto" w:fill="FFFFFF"/>
        </w:rPr>
      </w:pPr>
      <w:r w:rsidRPr="00501558">
        <w:rPr>
          <w:b/>
          <w:color w:val="202122"/>
          <w:shd w:val="clear" w:color="auto" w:fill="FFFFFF"/>
        </w:rPr>
        <w:t>Connection with baseline category logit model:</w:t>
      </w:r>
    </w:p>
    <w:p w14:paraId="56BBBEF1" w14:textId="77777777" w:rsidR="00D52B56" w:rsidRPr="00501558" w:rsidRDefault="00686BA2" w:rsidP="001A5214">
      <w:pPr>
        <w:pStyle w:val="text-align-center"/>
        <w:spacing w:before="0" w:beforeAutospacing="0" w:line="276" w:lineRule="auto"/>
        <w:rPr>
          <w:bCs/>
          <w:color w:val="202122"/>
          <w:shd w:val="clear" w:color="auto" w:fill="FFFFFF"/>
        </w:rPr>
      </w:pPr>
      <w:r w:rsidRPr="00501558">
        <w:rPr>
          <w:b/>
          <w:color w:val="202122"/>
          <w:shd w:val="clear" w:color="auto" w:fill="FFFFFF"/>
        </w:rPr>
        <w:t xml:space="preserve"> </w:t>
      </w:r>
      <w:r w:rsidRPr="00501558">
        <w:rPr>
          <w:bCs/>
          <w:color w:val="202122"/>
          <w:shd w:val="clear" w:color="auto" w:fill="FFFFFF"/>
        </w:rPr>
        <w:t xml:space="preserve">For nominal scale response variables, the standard logits are the baseline category </w:t>
      </w:r>
      <w:r w:rsidR="00025A06" w:rsidRPr="00501558">
        <w:rPr>
          <w:bCs/>
          <w:color w:val="202122"/>
          <w:shd w:val="clear" w:color="auto" w:fill="FFFFFF"/>
        </w:rPr>
        <w:t xml:space="preserve">logits. The odder of the response categories is then </w:t>
      </w:r>
      <w:proofErr w:type="gramStart"/>
      <w:r w:rsidR="00025A06" w:rsidRPr="00501558">
        <w:rPr>
          <w:bCs/>
          <w:color w:val="202122"/>
          <w:shd w:val="clear" w:color="auto" w:fill="FFFFFF"/>
        </w:rPr>
        <w:t>irrelevant ,and</w:t>
      </w:r>
      <w:proofErr w:type="gramEnd"/>
      <w:r w:rsidR="00025A06" w:rsidRPr="00501558">
        <w:rPr>
          <w:bCs/>
          <w:color w:val="202122"/>
          <w:shd w:val="clear" w:color="auto" w:fill="FFFFFF"/>
        </w:rPr>
        <w:t xml:space="preserve"> we contrast an arbitrary baseline category against each of the other categories. When category c is the baseline </w:t>
      </w:r>
      <w:proofErr w:type="gramStart"/>
      <w:r w:rsidR="00025A06" w:rsidRPr="00501558">
        <w:rPr>
          <w:bCs/>
          <w:color w:val="202122"/>
          <w:shd w:val="clear" w:color="auto" w:fill="FFFFFF"/>
        </w:rPr>
        <w:t>category ,these</w:t>
      </w:r>
      <w:proofErr w:type="gramEnd"/>
      <w:r w:rsidR="00025A06" w:rsidRPr="00501558">
        <w:rPr>
          <w:bCs/>
          <w:color w:val="202122"/>
          <w:shd w:val="clear" w:color="auto" w:fill="FFFFFF"/>
        </w:rPr>
        <w:t xml:space="preserve"> logits are</w:t>
      </w:r>
    </w:p>
    <w:p w14:paraId="7B98F8AA" w14:textId="77777777" w:rsidR="00025A06" w:rsidRPr="00501558" w:rsidRDefault="00A435BB" w:rsidP="001A5214">
      <w:pPr>
        <w:pStyle w:val="text-align-center"/>
        <w:spacing w:before="0" w:beforeAutospacing="0" w:line="276" w:lineRule="auto"/>
        <w:rPr>
          <w:bCs/>
          <w:color w:val="202122"/>
          <w:shd w:val="clear" w:color="auto" w:fill="FFFFFF"/>
        </w:rPr>
      </w:pPr>
      <w:r w:rsidRPr="00501558">
        <w:rPr>
          <w:bCs/>
          <w:noProof/>
          <w:color w:val="202122"/>
          <w:shd w:val="clear" w:color="auto" w:fill="FFFFFF"/>
          <w:lang w:val="en-IN" w:eastAsia="en-IN"/>
        </w:rPr>
        <w:drawing>
          <wp:inline distT="0" distB="0" distL="0" distR="0" wp14:anchorId="387339B2" wp14:editId="3779397B">
            <wp:extent cx="3077210" cy="421640"/>
            <wp:effectExtent l="0" t="0" r="8890" b="0"/>
            <wp:docPr id="6" name="Picture 6" descr="C:\Users\Akash\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ash\Pictures\Screenshots\Screenshot (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210" cy="421640"/>
                    </a:xfrm>
                    <a:prstGeom prst="rect">
                      <a:avLst/>
                    </a:prstGeom>
                    <a:noFill/>
                    <a:ln>
                      <a:noFill/>
                    </a:ln>
                  </pic:spPr>
                </pic:pic>
              </a:graphicData>
            </a:graphic>
          </wp:inline>
        </w:drawing>
      </w:r>
    </w:p>
    <w:p w14:paraId="36889F26" w14:textId="77777777" w:rsidR="00AE3664" w:rsidRPr="00501558" w:rsidRDefault="00AE3664" w:rsidP="001A5214">
      <w:pPr>
        <w:pStyle w:val="text-align-center"/>
        <w:spacing w:before="0" w:beforeAutospacing="0" w:line="276" w:lineRule="auto"/>
        <w:rPr>
          <w:bCs/>
          <w:color w:val="202122"/>
          <w:shd w:val="clear" w:color="auto" w:fill="FFFFFF"/>
        </w:rPr>
      </w:pPr>
      <w:r w:rsidRPr="00501558">
        <w:rPr>
          <w:bCs/>
          <w:color w:val="202122"/>
          <w:shd w:val="clear" w:color="auto" w:fill="FFFFFF"/>
        </w:rPr>
        <w:t xml:space="preserve">As noted in </w:t>
      </w:r>
      <w:proofErr w:type="gramStart"/>
      <w:r w:rsidRPr="00501558">
        <w:rPr>
          <w:bCs/>
          <w:color w:val="202122"/>
          <w:shd w:val="clear" w:color="auto" w:fill="FFFFFF"/>
        </w:rPr>
        <w:t>section ,the</w:t>
      </w:r>
      <w:proofErr w:type="gramEnd"/>
      <w:r w:rsidRPr="00501558">
        <w:rPr>
          <w:bCs/>
          <w:color w:val="202122"/>
          <w:shd w:val="clear" w:color="auto" w:fill="FFFFFF"/>
        </w:rPr>
        <w:t xml:space="preserve"> adjacent categories logits are a basic set of logits that are equivalent to the base line category logits. For baseline category c</w:t>
      </w:r>
    </w:p>
    <w:p w14:paraId="324E455B" w14:textId="77777777" w:rsidR="00AE3664" w:rsidRPr="00501558" w:rsidRDefault="00A435BB" w:rsidP="001A5214">
      <w:pPr>
        <w:pStyle w:val="text-align-center"/>
        <w:spacing w:before="0" w:beforeAutospacing="0" w:line="276" w:lineRule="auto"/>
        <w:rPr>
          <w:bCs/>
          <w:color w:val="202122"/>
          <w:shd w:val="clear" w:color="auto" w:fill="FFFFFF"/>
        </w:rPr>
      </w:pPr>
      <w:r w:rsidRPr="00501558">
        <w:rPr>
          <w:bCs/>
          <w:noProof/>
          <w:color w:val="202122"/>
          <w:shd w:val="clear" w:color="auto" w:fill="FFFFFF"/>
          <w:lang w:val="en-IN" w:eastAsia="en-IN"/>
        </w:rPr>
        <w:drawing>
          <wp:inline distT="0" distB="0" distL="0" distR="0" wp14:anchorId="409EF907" wp14:editId="2DC4571D">
            <wp:extent cx="3140710" cy="445135"/>
            <wp:effectExtent l="0" t="0" r="2540" b="0"/>
            <wp:docPr id="7" name="Picture 7" descr="C:\Users\Akash\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sh\Pictures\Screenshots\Screenshot (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0710" cy="445135"/>
                    </a:xfrm>
                    <a:prstGeom prst="rect">
                      <a:avLst/>
                    </a:prstGeom>
                    <a:noFill/>
                    <a:ln>
                      <a:noFill/>
                    </a:ln>
                  </pic:spPr>
                </pic:pic>
              </a:graphicData>
            </a:graphic>
          </wp:inline>
        </w:drawing>
      </w:r>
    </w:p>
    <w:p w14:paraId="7FC771A5" w14:textId="77777777" w:rsidR="00025A06" w:rsidRPr="00501558" w:rsidRDefault="00AE3664" w:rsidP="001A5214">
      <w:pPr>
        <w:pStyle w:val="text-align-center"/>
        <w:spacing w:before="0" w:beforeAutospacing="0" w:line="276" w:lineRule="auto"/>
        <w:rPr>
          <w:bCs/>
          <w:color w:val="202122"/>
          <w:shd w:val="clear" w:color="auto" w:fill="FFFFFF"/>
        </w:rPr>
      </w:pPr>
      <w:r w:rsidRPr="00501558">
        <w:rPr>
          <w:bCs/>
          <w:color w:val="202122"/>
          <w:shd w:val="clear" w:color="auto" w:fill="FFFFFF"/>
        </w:rPr>
        <w:t xml:space="preserve">Models using adjacent categories logits can be expressed as baseline category logit </w:t>
      </w:r>
      <w:r w:rsidR="009F3B48" w:rsidRPr="00501558">
        <w:rPr>
          <w:bCs/>
          <w:color w:val="202122"/>
          <w:shd w:val="clear" w:color="auto" w:fill="FFFFFF"/>
        </w:rPr>
        <w:t xml:space="preserve">models. For the general adjacent </w:t>
      </w:r>
      <w:proofErr w:type="gramStart"/>
      <w:r w:rsidR="009F3B48" w:rsidRPr="00501558">
        <w:rPr>
          <w:bCs/>
          <w:color w:val="202122"/>
          <w:shd w:val="clear" w:color="auto" w:fill="FFFFFF"/>
        </w:rPr>
        <w:t>categories</w:t>
      </w:r>
      <w:proofErr w:type="gramEnd"/>
      <w:r w:rsidR="009F3B48" w:rsidRPr="00501558">
        <w:rPr>
          <w:bCs/>
          <w:color w:val="202122"/>
          <w:shd w:val="clear" w:color="auto" w:fill="FFFFFF"/>
        </w:rPr>
        <w:t xml:space="preserve"> logit model,</w:t>
      </w:r>
    </w:p>
    <w:p w14:paraId="215FD2FC" w14:textId="77777777" w:rsidR="00A435BB" w:rsidRPr="00501558" w:rsidRDefault="00A435BB" w:rsidP="001A5214">
      <w:pPr>
        <w:pStyle w:val="text-align-center"/>
        <w:spacing w:before="0" w:beforeAutospacing="0" w:line="276" w:lineRule="auto"/>
        <w:rPr>
          <w:color w:val="202122"/>
          <w:shd w:val="clear" w:color="auto" w:fill="FFFFFF"/>
        </w:rPr>
      </w:pPr>
      <w:r w:rsidRPr="00501558">
        <w:rPr>
          <w:noProof/>
          <w:color w:val="202122"/>
          <w:shd w:val="clear" w:color="auto" w:fill="FFFFFF"/>
          <w:lang w:val="en-IN" w:eastAsia="en-IN"/>
        </w:rPr>
        <w:drawing>
          <wp:inline distT="0" distB="0" distL="0" distR="0" wp14:anchorId="604EB7A5" wp14:editId="46E8130D">
            <wp:extent cx="3808730" cy="461010"/>
            <wp:effectExtent l="0" t="0" r="1270" b="0"/>
            <wp:docPr id="8" name="Picture 8" descr="C:\Users\Akash\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sh\Pictures\Screenshots\Screenshot (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461010"/>
                    </a:xfrm>
                    <a:prstGeom prst="rect">
                      <a:avLst/>
                    </a:prstGeom>
                    <a:noFill/>
                    <a:ln>
                      <a:noFill/>
                    </a:ln>
                  </pic:spPr>
                </pic:pic>
              </a:graphicData>
            </a:graphic>
          </wp:inline>
        </w:drawing>
      </w:r>
    </w:p>
    <w:p w14:paraId="742DD3C0" w14:textId="77777777" w:rsidR="009F3B48" w:rsidRPr="00501558" w:rsidRDefault="004E1319" w:rsidP="001A5214">
      <w:pPr>
        <w:pStyle w:val="text-align-center"/>
        <w:spacing w:before="0" w:beforeAutospacing="0" w:line="276" w:lineRule="auto"/>
        <w:ind w:left="720" w:hanging="720"/>
        <w:rPr>
          <w:bCs/>
          <w:color w:val="202122"/>
          <w:shd w:val="clear" w:color="auto" w:fill="FFFFFF"/>
        </w:rPr>
      </w:pPr>
      <w:r w:rsidRPr="00501558">
        <w:rPr>
          <w:bCs/>
          <w:color w:val="202122"/>
          <w:shd w:val="clear" w:color="auto" w:fill="FFFFFF"/>
        </w:rPr>
        <w:lastRenderedPageBreak/>
        <w:t>T</w:t>
      </w:r>
      <w:r w:rsidR="009F3B48" w:rsidRPr="00501558">
        <w:rPr>
          <w:bCs/>
          <w:color w:val="202122"/>
          <w:shd w:val="clear" w:color="auto" w:fill="FFFFFF"/>
        </w:rPr>
        <w:t>he equivalent baseline category logit model is</w:t>
      </w:r>
    </w:p>
    <w:p w14:paraId="1D217486" w14:textId="77777777" w:rsidR="009F3B48" w:rsidRPr="00501558" w:rsidRDefault="00A435BB" w:rsidP="001A5214">
      <w:pPr>
        <w:pStyle w:val="text-align-center"/>
        <w:spacing w:before="0" w:beforeAutospacing="0" w:line="276" w:lineRule="auto"/>
        <w:ind w:left="720" w:hanging="720"/>
        <w:rPr>
          <w:color w:val="202122"/>
          <w:shd w:val="clear" w:color="auto" w:fill="FFFFFF"/>
        </w:rPr>
      </w:pPr>
      <w:r w:rsidRPr="00501558">
        <w:rPr>
          <w:noProof/>
          <w:color w:val="202122"/>
          <w:shd w:val="clear" w:color="auto" w:fill="FFFFFF"/>
          <w:lang w:val="en-IN" w:eastAsia="en-IN"/>
        </w:rPr>
        <w:drawing>
          <wp:inline distT="0" distB="0" distL="0" distR="0" wp14:anchorId="502FB8F5" wp14:editId="51D763AC">
            <wp:extent cx="3928110" cy="810895"/>
            <wp:effectExtent l="0" t="0" r="0" b="8255"/>
            <wp:docPr id="9" name="Picture 9" descr="C:\Users\Akash\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ash\Pictures\Screenshots\Screenshot (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8110" cy="810895"/>
                    </a:xfrm>
                    <a:prstGeom prst="rect">
                      <a:avLst/>
                    </a:prstGeom>
                    <a:noFill/>
                    <a:ln>
                      <a:noFill/>
                    </a:ln>
                  </pic:spPr>
                </pic:pic>
              </a:graphicData>
            </a:graphic>
          </wp:inline>
        </w:drawing>
      </w:r>
    </w:p>
    <w:p w14:paraId="277FF141" w14:textId="77777777" w:rsidR="00F33D71" w:rsidRPr="00501558" w:rsidRDefault="009F3B48" w:rsidP="001A5214">
      <w:pPr>
        <w:pStyle w:val="text-align-center"/>
        <w:spacing w:before="0" w:beforeAutospacing="0" w:line="276" w:lineRule="auto"/>
        <w:rPr>
          <w:bCs/>
          <w:color w:val="202122"/>
          <w:shd w:val="clear" w:color="auto" w:fill="FFFFFF"/>
        </w:rPr>
      </w:pPr>
      <w:r w:rsidRPr="00501558">
        <w:rPr>
          <w:bCs/>
          <w:color w:val="202122"/>
          <w:shd w:val="clear" w:color="auto" w:fill="FFFFFF"/>
        </w:rPr>
        <w:t>This model has the form of an ordinary baseline category logits model. Because it does not assume a common effect for each</w:t>
      </w:r>
      <w:r w:rsidR="00F33D71" w:rsidRPr="00501558">
        <w:rPr>
          <w:bCs/>
          <w:color w:val="202122"/>
          <w:shd w:val="clear" w:color="auto" w:fill="FFFFFF"/>
        </w:rPr>
        <w:t xml:space="preserve"> j, this model dose not utilize the ordinary of y.</w:t>
      </w:r>
    </w:p>
    <w:p w14:paraId="72570368" w14:textId="732C15E6" w:rsidR="00F33D71" w:rsidRPr="00501558" w:rsidRDefault="009F3B48" w:rsidP="001A5214">
      <w:pPr>
        <w:pStyle w:val="text-align-center"/>
        <w:spacing w:before="0" w:beforeAutospacing="0" w:line="276" w:lineRule="auto"/>
        <w:rPr>
          <w:bCs/>
          <w:color w:val="202122"/>
          <w:shd w:val="clear" w:color="auto" w:fill="FFFFFF"/>
        </w:rPr>
      </w:pPr>
      <w:r w:rsidRPr="00501558">
        <w:rPr>
          <w:bCs/>
          <w:color w:val="202122"/>
          <w:shd w:val="clear" w:color="auto" w:fill="FFFFFF"/>
        </w:rPr>
        <w:t xml:space="preserve"> </w:t>
      </w:r>
      <w:r w:rsidR="00F33D71" w:rsidRPr="00501558">
        <w:rPr>
          <w:bCs/>
          <w:color w:val="202122"/>
          <w:shd w:val="clear" w:color="auto" w:fill="FFFFFF"/>
        </w:rPr>
        <w:t xml:space="preserve">Of greater interest for ordinal responses is the proportional odds form of the adjacent </w:t>
      </w:r>
      <w:proofErr w:type="gramStart"/>
      <w:r w:rsidR="00F33D71" w:rsidRPr="00501558">
        <w:rPr>
          <w:bCs/>
          <w:color w:val="202122"/>
          <w:shd w:val="clear" w:color="auto" w:fill="FFFFFF"/>
        </w:rPr>
        <w:t>categories</w:t>
      </w:r>
      <w:proofErr w:type="gramEnd"/>
      <w:r w:rsidR="00F33D71" w:rsidRPr="00501558">
        <w:rPr>
          <w:bCs/>
          <w:color w:val="202122"/>
          <w:shd w:val="clear" w:color="auto" w:fill="FFFFFF"/>
        </w:rPr>
        <w:t xml:space="preserve"> logits model. With common effect </w:t>
      </w:r>
      <m:oMath>
        <m:r>
          <w:rPr>
            <w:rFonts w:ascii="Cambria Math" w:hAnsi="Cambria Math"/>
            <w:color w:val="202122"/>
            <w:shd w:val="clear" w:color="auto" w:fill="FFFFFF"/>
          </w:rPr>
          <m:t xml:space="preserve">β </m:t>
        </m:r>
      </m:oMath>
      <w:r w:rsidR="00EC7CFC" w:rsidRPr="00501558">
        <w:rPr>
          <w:bCs/>
          <w:color w:val="202122"/>
          <w:shd w:val="clear" w:color="auto" w:fill="FFFFFF"/>
        </w:rPr>
        <w:t>for each logit.</w:t>
      </w:r>
    </w:p>
    <w:p w14:paraId="0F2AA0D9" w14:textId="77777777" w:rsidR="00EC7CFC" w:rsidRPr="00501558" w:rsidRDefault="00A435BB" w:rsidP="001A5214">
      <w:pPr>
        <w:pStyle w:val="text-align-center"/>
        <w:spacing w:before="0" w:beforeAutospacing="0" w:line="276" w:lineRule="auto"/>
        <w:rPr>
          <w:color w:val="202122"/>
          <w:shd w:val="clear" w:color="auto" w:fill="FFFFFF"/>
        </w:rPr>
      </w:pPr>
      <w:r w:rsidRPr="00501558">
        <w:rPr>
          <w:noProof/>
          <w:color w:val="202122"/>
          <w:shd w:val="clear" w:color="auto" w:fill="FFFFFF"/>
          <w:lang w:val="en-IN" w:eastAsia="en-IN"/>
        </w:rPr>
        <w:drawing>
          <wp:inline distT="0" distB="0" distL="0" distR="0" wp14:anchorId="4F17A110" wp14:editId="588ACC03">
            <wp:extent cx="3983355" cy="532765"/>
            <wp:effectExtent l="0" t="0" r="0" b="635"/>
            <wp:docPr id="10" name="Picture 10" descr="C:\Users\Akash\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ash\Pictures\Screenshots\Screenshot (4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3355" cy="532765"/>
                    </a:xfrm>
                    <a:prstGeom prst="rect">
                      <a:avLst/>
                    </a:prstGeom>
                    <a:noFill/>
                    <a:ln>
                      <a:noFill/>
                    </a:ln>
                  </pic:spPr>
                </pic:pic>
              </a:graphicData>
            </a:graphic>
          </wp:inline>
        </w:drawing>
      </w:r>
    </w:p>
    <w:p w14:paraId="7169663E" w14:textId="77777777" w:rsidR="00EC7CFC" w:rsidRPr="00501558" w:rsidRDefault="00EC7CFC" w:rsidP="001A5214">
      <w:pPr>
        <w:pStyle w:val="text-align-center"/>
        <w:spacing w:before="0" w:beforeAutospacing="0" w:line="276" w:lineRule="auto"/>
        <w:rPr>
          <w:bCs/>
          <w:color w:val="202122"/>
          <w:shd w:val="clear" w:color="auto" w:fill="FFFFFF"/>
        </w:rPr>
      </w:pPr>
      <w:r w:rsidRPr="00501558">
        <w:rPr>
          <w:bCs/>
          <w:color w:val="202122"/>
          <w:shd w:val="clear" w:color="auto" w:fill="FFFFFF"/>
        </w:rPr>
        <w:t>The equivalent baseline category logit model is</w:t>
      </w:r>
    </w:p>
    <w:p w14:paraId="73844850" w14:textId="77777777" w:rsidR="00D52B56" w:rsidRPr="00501558" w:rsidRDefault="00A435BB" w:rsidP="001A5214">
      <w:pPr>
        <w:pStyle w:val="text-align-center"/>
        <w:spacing w:before="0" w:beforeAutospacing="0" w:line="276" w:lineRule="auto"/>
        <w:rPr>
          <w:color w:val="202122"/>
          <w:sz w:val="32"/>
          <w:szCs w:val="32"/>
          <w:shd w:val="clear" w:color="auto" w:fill="FFFFFF"/>
        </w:rPr>
      </w:pPr>
      <w:r w:rsidRPr="00501558">
        <w:rPr>
          <w:noProof/>
          <w:color w:val="202122"/>
          <w:sz w:val="32"/>
          <w:szCs w:val="32"/>
          <w:shd w:val="clear" w:color="auto" w:fill="FFFFFF"/>
          <w:lang w:val="en-IN" w:eastAsia="en-IN"/>
        </w:rPr>
        <w:drawing>
          <wp:inline distT="0" distB="0" distL="0" distR="0" wp14:anchorId="5FC169D4" wp14:editId="1A05C295">
            <wp:extent cx="3323590" cy="835025"/>
            <wp:effectExtent l="0" t="0" r="0" b="3175"/>
            <wp:docPr id="11" name="Picture 11" descr="C:\Users\Akash\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ash\Pictures\Screenshots\Screenshot (4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3590" cy="835025"/>
                    </a:xfrm>
                    <a:prstGeom prst="rect">
                      <a:avLst/>
                    </a:prstGeom>
                    <a:noFill/>
                    <a:ln>
                      <a:noFill/>
                    </a:ln>
                  </pic:spPr>
                </pic:pic>
              </a:graphicData>
            </a:graphic>
          </wp:inline>
        </w:drawing>
      </w:r>
    </w:p>
    <w:p w14:paraId="34D72591" w14:textId="77777777" w:rsidR="003132A9" w:rsidRPr="00501558" w:rsidRDefault="003132A9" w:rsidP="001A5214">
      <w:pPr>
        <w:pStyle w:val="text-align-center"/>
        <w:spacing w:before="0" w:beforeAutospacing="0" w:line="276" w:lineRule="auto"/>
        <w:rPr>
          <w:sz w:val="26"/>
          <w:szCs w:val="26"/>
        </w:rPr>
      </w:pPr>
    </w:p>
    <w:p w14:paraId="3CC8F2EF" w14:textId="77777777" w:rsidR="003132A9" w:rsidRPr="00501558" w:rsidRDefault="00FA2569" w:rsidP="001A5214">
      <w:pPr>
        <w:pStyle w:val="text-align-center"/>
        <w:spacing w:before="0" w:beforeAutospacing="0" w:line="276" w:lineRule="auto"/>
        <w:rPr>
          <w:b/>
        </w:rPr>
      </w:pPr>
      <w:r w:rsidRPr="00501558">
        <w:rPr>
          <w:b/>
        </w:rPr>
        <w:t>Result</w:t>
      </w:r>
      <w:r w:rsidR="003132A9" w:rsidRPr="00501558">
        <w:rPr>
          <w:b/>
        </w:rPr>
        <w:t>:</w:t>
      </w:r>
    </w:p>
    <w:p w14:paraId="041C8AB4" w14:textId="77777777" w:rsidR="003132A9" w:rsidRPr="00501558" w:rsidRDefault="003132A9" w:rsidP="001A5214">
      <w:pPr>
        <w:pStyle w:val="text-align-center"/>
        <w:spacing w:before="0" w:beforeAutospacing="0" w:line="276" w:lineRule="auto"/>
        <w:rPr>
          <w:b/>
        </w:rPr>
      </w:pPr>
      <w:r w:rsidRPr="00501558">
        <w:rPr>
          <w:b/>
        </w:rPr>
        <w:t xml:space="preserve">Output of chi square </w:t>
      </w:r>
      <w:proofErr w:type="gramStart"/>
      <w:r w:rsidRPr="00501558">
        <w:rPr>
          <w:b/>
        </w:rPr>
        <w:t>independence :</w:t>
      </w:r>
      <w:proofErr w:type="gramEnd"/>
    </w:p>
    <w:p w14:paraId="5601C0A1" w14:textId="77777777" w:rsidR="00017320" w:rsidRPr="00501558" w:rsidRDefault="008673B4" w:rsidP="001A5214">
      <w:pPr>
        <w:spacing w:line="276" w:lineRule="auto"/>
        <w:rPr>
          <w:rFonts w:ascii="Times New Roman" w:hAnsi="Times New Roman" w:cs="Times New Roman"/>
          <w:sz w:val="24"/>
          <w:szCs w:val="24"/>
        </w:rPr>
      </w:pPr>
      <w:r w:rsidRPr="00501558">
        <w:rPr>
          <w:rFonts w:ascii="Times New Roman" w:hAnsi="Times New Roman" w:cs="Times New Roman"/>
          <w:noProof/>
          <w:sz w:val="24"/>
          <w:szCs w:val="24"/>
          <w:lang w:val="en-IN" w:eastAsia="en-IN"/>
        </w:rPr>
        <w:drawing>
          <wp:inline distT="0" distB="0" distL="0" distR="0" wp14:anchorId="6A069C6D" wp14:editId="573D3C43">
            <wp:extent cx="6560185" cy="2668932"/>
            <wp:effectExtent l="0" t="0" r="0" b="0"/>
            <wp:docPr id="12" name="Picture 12" descr="C:\Users\Akash\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Pictures\Screenshots\Screenshot (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0188" cy="2701480"/>
                    </a:xfrm>
                    <a:prstGeom prst="rect">
                      <a:avLst/>
                    </a:prstGeom>
                    <a:noFill/>
                    <a:ln>
                      <a:noFill/>
                    </a:ln>
                  </pic:spPr>
                </pic:pic>
              </a:graphicData>
            </a:graphic>
          </wp:inline>
        </w:drawing>
      </w:r>
    </w:p>
    <w:p w14:paraId="1C47C4E5" w14:textId="77777777" w:rsidR="00017320" w:rsidRPr="00501558" w:rsidRDefault="008673B4" w:rsidP="001A5214">
      <w:pPr>
        <w:spacing w:line="276" w:lineRule="auto"/>
        <w:rPr>
          <w:rFonts w:ascii="Times New Roman" w:hAnsi="Times New Roman" w:cs="Times New Roman"/>
          <w:sz w:val="24"/>
          <w:szCs w:val="24"/>
        </w:rPr>
      </w:pPr>
      <w:r w:rsidRPr="00501558">
        <w:rPr>
          <w:rFonts w:ascii="Times New Roman" w:hAnsi="Times New Roman" w:cs="Times New Roman"/>
          <w:noProof/>
          <w:sz w:val="24"/>
          <w:szCs w:val="24"/>
          <w:lang w:val="en-IN" w:eastAsia="en-IN"/>
        </w:rPr>
        <w:lastRenderedPageBreak/>
        <w:drawing>
          <wp:inline distT="0" distB="0" distL="0" distR="0" wp14:anchorId="52BCD36E" wp14:editId="31080438">
            <wp:extent cx="6362065" cy="2093242"/>
            <wp:effectExtent l="0" t="0" r="635" b="2540"/>
            <wp:docPr id="13" name="Picture 13" descr="C:\Users\Akash\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sh\Pictures\Screenshots\Screenshot (5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7116" cy="2101484"/>
                    </a:xfrm>
                    <a:prstGeom prst="rect">
                      <a:avLst/>
                    </a:prstGeom>
                    <a:noFill/>
                    <a:ln>
                      <a:noFill/>
                    </a:ln>
                  </pic:spPr>
                </pic:pic>
              </a:graphicData>
            </a:graphic>
          </wp:inline>
        </w:drawing>
      </w:r>
    </w:p>
    <w:p w14:paraId="085947F5" w14:textId="77777777" w:rsidR="008673B4" w:rsidRPr="00501558" w:rsidRDefault="008673B4" w:rsidP="001A5214">
      <w:pPr>
        <w:spacing w:line="276" w:lineRule="auto"/>
        <w:rPr>
          <w:rFonts w:ascii="Times New Roman" w:hAnsi="Times New Roman" w:cs="Times New Roman"/>
          <w:sz w:val="24"/>
          <w:szCs w:val="24"/>
        </w:rPr>
      </w:pPr>
      <w:r w:rsidRPr="00501558">
        <w:rPr>
          <w:rFonts w:ascii="Times New Roman" w:hAnsi="Times New Roman" w:cs="Times New Roman"/>
          <w:noProof/>
          <w:sz w:val="24"/>
          <w:szCs w:val="24"/>
          <w:lang w:val="en-IN" w:eastAsia="en-IN"/>
        </w:rPr>
        <w:drawing>
          <wp:inline distT="0" distB="0" distL="0" distR="0" wp14:anchorId="1B96A958" wp14:editId="7DEB5601">
            <wp:extent cx="6285053" cy="2050073"/>
            <wp:effectExtent l="0" t="0" r="1905" b="7620"/>
            <wp:docPr id="14" name="Picture 14" descr="C:\Users\Akash\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sh\Pictures\Screenshots\Screenshot (5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657" cy="2054837"/>
                    </a:xfrm>
                    <a:prstGeom prst="rect">
                      <a:avLst/>
                    </a:prstGeom>
                    <a:noFill/>
                    <a:ln>
                      <a:noFill/>
                    </a:ln>
                  </pic:spPr>
                </pic:pic>
              </a:graphicData>
            </a:graphic>
          </wp:inline>
        </w:drawing>
      </w:r>
    </w:p>
    <w:p w14:paraId="642A2F69" w14:textId="77777777" w:rsidR="008673B4" w:rsidRPr="00501558" w:rsidRDefault="008673B4" w:rsidP="001A5214">
      <w:pPr>
        <w:spacing w:line="276" w:lineRule="auto"/>
        <w:rPr>
          <w:rFonts w:ascii="Times New Roman" w:hAnsi="Times New Roman" w:cs="Times New Roman"/>
          <w:sz w:val="24"/>
          <w:szCs w:val="24"/>
        </w:rPr>
      </w:pPr>
      <w:r w:rsidRPr="00501558">
        <w:rPr>
          <w:rFonts w:ascii="Times New Roman" w:hAnsi="Times New Roman" w:cs="Times New Roman"/>
          <w:noProof/>
          <w:sz w:val="24"/>
          <w:szCs w:val="24"/>
          <w:lang w:val="en-IN" w:eastAsia="en-IN"/>
        </w:rPr>
        <w:drawing>
          <wp:inline distT="0" distB="0" distL="0" distR="0" wp14:anchorId="484F57AE" wp14:editId="26E376AB">
            <wp:extent cx="6342927" cy="3061046"/>
            <wp:effectExtent l="0" t="0" r="1270" b="6350"/>
            <wp:docPr id="15" name="Picture 15" descr="C:\Users\Akash\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ash\Pictures\Screenshots\Screenshot (6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4076" cy="3066427"/>
                    </a:xfrm>
                    <a:prstGeom prst="rect">
                      <a:avLst/>
                    </a:prstGeom>
                    <a:noFill/>
                    <a:ln>
                      <a:noFill/>
                    </a:ln>
                  </pic:spPr>
                </pic:pic>
              </a:graphicData>
            </a:graphic>
          </wp:inline>
        </w:drawing>
      </w:r>
    </w:p>
    <w:p w14:paraId="4169ABD5" w14:textId="77777777" w:rsidR="008673B4" w:rsidRPr="00501558" w:rsidRDefault="008673B4" w:rsidP="001A5214">
      <w:pPr>
        <w:spacing w:line="276" w:lineRule="auto"/>
        <w:rPr>
          <w:rFonts w:ascii="Times New Roman" w:hAnsi="Times New Roman" w:cs="Times New Roman"/>
          <w:b/>
          <w:sz w:val="24"/>
          <w:szCs w:val="24"/>
        </w:rPr>
      </w:pPr>
      <w:r w:rsidRPr="00501558">
        <w:rPr>
          <w:rFonts w:ascii="Times New Roman" w:hAnsi="Times New Roman" w:cs="Times New Roman"/>
          <w:noProof/>
          <w:sz w:val="24"/>
          <w:szCs w:val="24"/>
          <w:lang w:val="en-IN" w:eastAsia="en-IN"/>
        </w:rPr>
        <w:lastRenderedPageBreak/>
        <w:drawing>
          <wp:inline distT="0" distB="0" distL="0" distR="0" wp14:anchorId="7F4C4A65" wp14:editId="2CCF0173">
            <wp:extent cx="6369289" cy="1782502"/>
            <wp:effectExtent l="0" t="0" r="0" b="8255"/>
            <wp:docPr id="16" name="Picture 16" descr="C:\Users\Akash\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sh\Pictures\Screenshots\Screenshot (64).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01474" cy="1791509"/>
                    </a:xfrm>
                    <a:prstGeom prst="rect">
                      <a:avLst/>
                    </a:prstGeom>
                    <a:noFill/>
                    <a:ln>
                      <a:noFill/>
                    </a:ln>
                  </pic:spPr>
                </pic:pic>
              </a:graphicData>
            </a:graphic>
          </wp:inline>
        </w:drawing>
      </w:r>
    </w:p>
    <w:p w14:paraId="0DF1D84F" w14:textId="77777777" w:rsidR="008673B4" w:rsidRPr="00501558" w:rsidRDefault="008673B4" w:rsidP="001A5214">
      <w:pPr>
        <w:spacing w:line="276" w:lineRule="auto"/>
        <w:rPr>
          <w:rFonts w:ascii="Times New Roman" w:hAnsi="Times New Roman" w:cs="Times New Roman"/>
          <w:b/>
          <w:sz w:val="24"/>
          <w:szCs w:val="24"/>
        </w:rPr>
      </w:pPr>
    </w:p>
    <w:p w14:paraId="1203FE95" w14:textId="77777777" w:rsidR="008673B4" w:rsidRPr="00501558" w:rsidRDefault="00A964EF"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 xml:space="preserve">Output of </w:t>
      </w:r>
      <w:r w:rsidR="00D549F8" w:rsidRPr="00501558">
        <w:rPr>
          <w:rFonts w:ascii="Times New Roman" w:hAnsi="Times New Roman" w:cs="Times New Roman"/>
          <w:b/>
          <w:sz w:val="24"/>
          <w:szCs w:val="24"/>
        </w:rPr>
        <w:t xml:space="preserve">KENDALL TAU </w:t>
      </w:r>
      <w:r w:rsidR="008673B4" w:rsidRPr="00501558">
        <w:rPr>
          <w:rFonts w:ascii="Times New Roman" w:hAnsi="Times New Roman" w:cs="Times New Roman"/>
          <w:b/>
          <w:sz w:val="24"/>
          <w:szCs w:val="24"/>
        </w:rPr>
        <w:t>b measure of association</w:t>
      </w:r>
      <w:r w:rsidR="003E14C7" w:rsidRPr="00501558">
        <w:rPr>
          <w:rFonts w:ascii="Times New Roman" w:hAnsi="Times New Roman" w:cs="Times New Roman"/>
          <w:b/>
          <w:sz w:val="24"/>
          <w:szCs w:val="24"/>
        </w:rPr>
        <w:t>:</w:t>
      </w:r>
    </w:p>
    <w:p w14:paraId="3E4A503A" w14:textId="77777777" w:rsidR="00D549F8" w:rsidRPr="00501558" w:rsidRDefault="00D549F8"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 xml:space="preserve">1.Association between Difference of category and online class </w:t>
      </w:r>
      <w:proofErr w:type="gramStart"/>
      <w:r w:rsidRPr="00501558">
        <w:rPr>
          <w:rFonts w:ascii="Times New Roman" w:hAnsi="Times New Roman" w:cs="Times New Roman"/>
          <w:b/>
          <w:sz w:val="24"/>
          <w:szCs w:val="24"/>
        </w:rPr>
        <w:t>attendance .</w:t>
      </w:r>
      <w:proofErr w:type="gramEnd"/>
    </w:p>
    <w:tbl>
      <w:tblPr>
        <w:tblW w:w="8500" w:type="dxa"/>
        <w:tblLook w:val="04A0" w:firstRow="1" w:lastRow="0" w:firstColumn="1" w:lastColumn="0" w:noHBand="0" w:noVBand="1"/>
      </w:tblPr>
      <w:tblGrid>
        <w:gridCol w:w="3196"/>
        <w:gridCol w:w="1924"/>
        <w:gridCol w:w="921"/>
        <w:gridCol w:w="2459"/>
      </w:tblGrid>
      <w:tr w:rsidR="00D549F8" w:rsidRPr="00501558" w14:paraId="1ABC64C0" w14:textId="77777777" w:rsidTr="00D549F8">
        <w:trPr>
          <w:trHeight w:val="290"/>
        </w:trPr>
        <w:tc>
          <w:tcPr>
            <w:tcW w:w="85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3F4A074" w14:textId="77777777" w:rsidR="00D549F8" w:rsidRPr="00501558" w:rsidRDefault="00D549F8" w:rsidP="001A5214">
            <w:pPr>
              <w:spacing w:after="0" w:line="276" w:lineRule="auto"/>
              <w:jc w:val="center"/>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Online class attendance in percentage.</w:t>
            </w:r>
          </w:p>
        </w:tc>
      </w:tr>
      <w:tr w:rsidR="00D549F8" w:rsidRPr="00501558" w14:paraId="47A0046E" w14:textId="77777777" w:rsidTr="00D549F8">
        <w:trPr>
          <w:trHeight w:val="290"/>
        </w:trPr>
        <w:tc>
          <w:tcPr>
            <w:tcW w:w="3196" w:type="dxa"/>
            <w:tcBorders>
              <w:top w:val="nil"/>
              <w:left w:val="single" w:sz="4" w:space="0" w:color="auto"/>
              <w:bottom w:val="single" w:sz="4" w:space="0" w:color="auto"/>
              <w:right w:val="single" w:sz="4" w:space="0" w:color="auto"/>
            </w:tcBorders>
            <w:shd w:val="clear" w:color="auto" w:fill="auto"/>
            <w:noWrap/>
            <w:vAlign w:val="bottom"/>
            <w:hideMark/>
          </w:tcPr>
          <w:p w14:paraId="4871CEB9"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 xml:space="preserve"> Difference Category</w:t>
            </w:r>
          </w:p>
        </w:tc>
        <w:tc>
          <w:tcPr>
            <w:tcW w:w="1924" w:type="dxa"/>
            <w:tcBorders>
              <w:top w:val="nil"/>
              <w:left w:val="nil"/>
              <w:bottom w:val="single" w:sz="4" w:space="0" w:color="auto"/>
              <w:right w:val="single" w:sz="4" w:space="0" w:color="auto"/>
            </w:tcBorders>
            <w:shd w:val="clear" w:color="auto" w:fill="auto"/>
            <w:noWrap/>
            <w:vAlign w:val="bottom"/>
            <w:hideMark/>
          </w:tcPr>
          <w:p w14:paraId="51147928"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Less than 50</w:t>
            </w:r>
          </w:p>
        </w:tc>
        <w:tc>
          <w:tcPr>
            <w:tcW w:w="921" w:type="dxa"/>
            <w:tcBorders>
              <w:top w:val="nil"/>
              <w:left w:val="nil"/>
              <w:bottom w:val="single" w:sz="4" w:space="0" w:color="auto"/>
              <w:right w:val="single" w:sz="4" w:space="0" w:color="auto"/>
            </w:tcBorders>
            <w:shd w:val="clear" w:color="auto" w:fill="auto"/>
            <w:noWrap/>
            <w:vAlign w:val="bottom"/>
            <w:hideMark/>
          </w:tcPr>
          <w:p w14:paraId="1978C73B"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50-75</w:t>
            </w:r>
          </w:p>
        </w:tc>
        <w:tc>
          <w:tcPr>
            <w:tcW w:w="2459" w:type="dxa"/>
            <w:tcBorders>
              <w:top w:val="nil"/>
              <w:left w:val="nil"/>
              <w:bottom w:val="single" w:sz="4" w:space="0" w:color="auto"/>
              <w:right w:val="single" w:sz="4" w:space="0" w:color="auto"/>
            </w:tcBorders>
            <w:shd w:val="clear" w:color="auto" w:fill="auto"/>
            <w:noWrap/>
            <w:vAlign w:val="bottom"/>
            <w:hideMark/>
          </w:tcPr>
          <w:p w14:paraId="497FD1CA"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Greater than 75</w:t>
            </w:r>
          </w:p>
        </w:tc>
      </w:tr>
      <w:tr w:rsidR="00D549F8" w:rsidRPr="00501558" w14:paraId="13B3F382" w14:textId="77777777" w:rsidTr="00D549F8">
        <w:trPr>
          <w:trHeight w:val="370"/>
        </w:trPr>
        <w:tc>
          <w:tcPr>
            <w:tcW w:w="3196" w:type="dxa"/>
            <w:tcBorders>
              <w:top w:val="nil"/>
              <w:left w:val="single" w:sz="4" w:space="0" w:color="auto"/>
              <w:bottom w:val="single" w:sz="4" w:space="0" w:color="auto"/>
              <w:right w:val="single" w:sz="4" w:space="0" w:color="auto"/>
            </w:tcBorders>
            <w:shd w:val="clear" w:color="auto" w:fill="auto"/>
            <w:noWrap/>
            <w:vAlign w:val="bottom"/>
            <w:hideMark/>
          </w:tcPr>
          <w:p w14:paraId="60D6C5D4"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NO CHANGE</w:t>
            </w:r>
          </w:p>
        </w:tc>
        <w:tc>
          <w:tcPr>
            <w:tcW w:w="1924" w:type="dxa"/>
            <w:tcBorders>
              <w:top w:val="nil"/>
              <w:left w:val="nil"/>
              <w:bottom w:val="single" w:sz="4" w:space="0" w:color="auto"/>
              <w:right w:val="single" w:sz="4" w:space="0" w:color="auto"/>
            </w:tcBorders>
            <w:shd w:val="clear" w:color="auto" w:fill="auto"/>
            <w:noWrap/>
            <w:vAlign w:val="bottom"/>
            <w:hideMark/>
          </w:tcPr>
          <w:p w14:paraId="2A703600"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21" w:type="dxa"/>
            <w:tcBorders>
              <w:top w:val="nil"/>
              <w:left w:val="nil"/>
              <w:bottom w:val="single" w:sz="4" w:space="0" w:color="auto"/>
              <w:right w:val="single" w:sz="4" w:space="0" w:color="auto"/>
            </w:tcBorders>
            <w:shd w:val="clear" w:color="auto" w:fill="auto"/>
            <w:noWrap/>
            <w:vAlign w:val="bottom"/>
            <w:hideMark/>
          </w:tcPr>
          <w:p w14:paraId="2DD46BA1"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2459" w:type="dxa"/>
            <w:tcBorders>
              <w:top w:val="nil"/>
              <w:left w:val="nil"/>
              <w:bottom w:val="single" w:sz="4" w:space="0" w:color="auto"/>
              <w:right w:val="single" w:sz="4" w:space="0" w:color="auto"/>
            </w:tcBorders>
            <w:shd w:val="clear" w:color="auto" w:fill="auto"/>
            <w:noWrap/>
            <w:vAlign w:val="bottom"/>
            <w:hideMark/>
          </w:tcPr>
          <w:p w14:paraId="4931B9DB"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10</w:t>
            </w:r>
          </w:p>
        </w:tc>
      </w:tr>
      <w:tr w:rsidR="00D549F8" w:rsidRPr="00501558" w14:paraId="3CDE4094" w14:textId="77777777" w:rsidTr="00D549F8">
        <w:trPr>
          <w:trHeight w:val="290"/>
        </w:trPr>
        <w:tc>
          <w:tcPr>
            <w:tcW w:w="3196" w:type="dxa"/>
            <w:tcBorders>
              <w:top w:val="nil"/>
              <w:left w:val="single" w:sz="4" w:space="0" w:color="auto"/>
              <w:bottom w:val="single" w:sz="4" w:space="0" w:color="auto"/>
              <w:right w:val="single" w:sz="4" w:space="0" w:color="auto"/>
            </w:tcBorders>
            <w:shd w:val="clear" w:color="auto" w:fill="auto"/>
            <w:noWrap/>
            <w:vAlign w:val="bottom"/>
            <w:hideMark/>
          </w:tcPr>
          <w:p w14:paraId="799179BF"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LESS CHANGE</w:t>
            </w:r>
          </w:p>
        </w:tc>
        <w:tc>
          <w:tcPr>
            <w:tcW w:w="1924" w:type="dxa"/>
            <w:tcBorders>
              <w:top w:val="nil"/>
              <w:left w:val="nil"/>
              <w:bottom w:val="single" w:sz="4" w:space="0" w:color="auto"/>
              <w:right w:val="single" w:sz="4" w:space="0" w:color="auto"/>
            </w:tcBorders>
            <w:shd w:val="clear" w:color="auto" w:fill="auto"/>
            <w:noWrap/>
            <w:vAlign w:val="bottom"/>
            <w:hideMark/>
          </w:tcPr>
          <w:p w14:paraId="5CF88514"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21" w:type="dxa"/>
            <w:tcBorders>
              <w:top w:val="nil"/>
              <w:left w:val="nil"/>
              <w:bottom w:val="single" w:sz="4" w:space="0" w:color="auto"/>
              <w:right w:val="single" w:sz="4" w:space="0" w:color="auto"/>
            </w:tcBorders>
            <w:shd w:val="clear" w:color="auto" w:fill="auto"/>
            <w:noWrap/>
            <w:vAlign w:val="bottom"/>
            <w:hideMark/>
          </w:tcPr>
          <w:p w14:paraId="4516314C"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2459" w:type="dxa"/>
            <w:tcBorders>
              <w:top w:val="nil"/>
              <w:left w:val="nil"/>
              <w:bottom w:val="single" w:sz="4" w:space="0" w:color="auto"/>
              <w:right w:val="single" w:sz="4" w:space="0" w:color="auto"/>
            </w:tcBorders>
            <w:shd w:val="clear" w:color="auto" w:fill="auto"/>
            <w:noWrap/>
            <w:vAlign w:val="bottom"/>
            <w:hideMark/>
          </w:tcPr>
          <w:p w14:paraId="7F6E1310"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6</w:t>
            </w:r>
          </w:p>
        </w:tc>
      </w:tr>
      <w:tr w:rsidR="00D549F8" w:rsidRPr="00501558" w14:paraId="68C1A69B" w14:textId="77777777" w:rsidTr="00D549F8">
        <w:trPr>
          <w:trHeight w:val="290"/>
        </w:trPr>
        <w:tc>
          <w:tcPr>
            <w:tcW w:w="3196" w:type="dxa"/>
            <w:tcBorders>
              <w:top w:val="nil"/>
              <w:left w:val="single" w:sz="4" w:space="0" w:color="auto"/>
              <w:bottom w:val="single" w:sz="4" w:space="0" w:color="auto"/>
              <w:right w:val="single" w:sz="4" w:space="0" w:color="auto"/>
            </w:tcBorders>
            <w:shd w:val="clear" w:color="auto" w:fill="auto"/>
            <w:noWrap/>
            <w:vAlign w:val="bottom"/>
            <w:hideMark/>
          </w:tcPr>
          <w:p w14:paraId="356039AB"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MODERATE CHANGE</w:t>
            </w:r>
          </w:p>
        </w:tc>
        <w:tc>
          <w:tcPr>
            <w:tcW w:w="1924" w:type="dxa"/>
            <w:tcBorders>
              <w:top w:val="nil"/>
              <w:left w:val="nil"/>
              <w:bottom w:val="single" w:sz="4" w:space="0" w:color="auto"/>
              <w:right w:val="single" w:sz="4" w:space="0" w:color="auto"/>
            </w:tcBorders>
            <w:shd w:val="clear" w:color="auto" w:fill="auto"/>
            <w:noWrap/>
            <w:vAlign w:val="bottom"/>
            <w:hideMark/>
          </w:tcPr>
          <w:p w14:paraId="47912F09"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21" w:type="dxa"/>
            <w:tcBorders>
              <w:top w:val="nil"/>
              <w:left w:val="nil"/>
              <w:bottom w:val="single" w:sz="4" w:space="0" w:color="auto"/>
              <w:right w:val="single" w:sz="4" w:space="0" w:color="auto"/>
            </w:tcBorders>
            <w:shd w:val="clear" w:color="auto" w:fill="auto"/>
            <w:noWrap/>
            <w:vAlign w:val="bottom"/>
            <w:hideMark/>
          </w:tcPr>
          <w:p w14:paraId="27C644E9"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4</w:t>
            </w:r>
          </w:p>
        </w:tc>
        <w:tc>
          <w:tcPr>
            <w:tcW w:w="2459" w:type="dxa"/>
            <w:tcBorders>
              <w:top w:val="nil"/>
              <w:left w:val="nil"/>
              <w:bottom w:val="single" w:sz="4" w:space="0" w:color="auto"/>
              <w:right w:val="single" w:sz="4" w:space="0" w:color="auto"/>
            </w:tcBorders>
            <w:shd w:val="clear" w:color="auto" w:fill="auto"/>
            <w:noWrap/>
            <w:vAlign w:val="bottom"/>
            <w:hideMark/>
          </w:tcPr>
          <w:p w14:paraId="7C4E73E9"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22</w:t>
            </w:r>
          </w:p>
        </w:tc>
      </w:tr>
      <w:tr w:rsidR="00D549F8" w:rsidRPr="00501558" w14:paraId="2C7C9A74" w14:textId="77777777" w:rsidTr="00D549F8">
        <w:trPr>
          <w:trHeight w:val="290"/>
        </w:trPr>
        <w:tc>
          <w:tcPr>
            <w:tcW w:w="3196" w:type="dxa"/>
            <w:tcBorders>
              <w:top w:val="nil"/>
              <w:left w:val="single" w:sz="4" w:space="0" w:color="auto"/>
              <w:bottom w:val="single" w:sz="4" w:space="0" w:color="auto"/>
              <w:right w:val="single" w:sz="4" w:space="0" w:color="auto"/>
            </w:tcBorders>
            <w:shd w:val="clear" w:color="auto" w:fill="auto"/>
            <w:noWrap/>
            <w:vAlign w:val="bottom"/>
            <w:hideMark/>
          </w:tcPr>
          <w:p w14:paraId="682176FA"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HUGE CHANGE</w:t>
            </w:r>
          </w:p>
        </w:tc>
        <w:tc>
          <w:tcPr>
            <w:tcW w:w="1924" w:type="dxa"/>
            <w:tcBorders>
              <w:top w:val="nil"/>
              <w:left w:val="nil"/>
              <w:bottom w:val="single" w:sz="4" w:space="0" w:color="auto"/>
              <w:right w:val="single" w:sz="4" w:space="0" w:color="auto"/>
            </w:tcBorders>
            <w:shd w:val="clear" w:color="auto" w:fill="auto"/>
            <w:noWrap/>
            <w:vAlign w:val="bottom"/>
            <w:hideMark/>
          </w:tcPr>
          <w:p w14:paraId="66DE3986"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21" w:type="dxa"/>
            <w:tcBorders>
              <w:top w:val="nil"/>
              <w:left w:val="nil"/>
              <w:bottom w:val="single" w:sz="4" w:space="0" w:color="auto"/>
              <w:right w:val="single" w:sz="4" w:space="0" w:color="auto"/>
            </w:tcBorders>
            <w:shd w:val="clear" w:color="auto" w:fill="auto"/>
            <w:noWrap/>
            <w:vAlign w:val="bottom"/>
            <w:hideMark/>
          </w:tcPr>
          <w:p w14:paraId="7651A850"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9</w:t>
            </w:r>
          </w:p>
        </w:tc>
        <w:tc>
          <w:tcPr>
            <w:tcW w:w="2459" w:type="dxa"/>
            <w:tcBorders>
              <w:top w:val="nil"/>
              <w:left w:val="nil"/>
              <w:bottom w:val="single" w:sz="4" w:space="0" w:color="auto"/>
              <w:right w:val="single" w:sz="4" w:space="0" w:color="auto"/>
            </w:tcBorders>
            <w:shd w:val="clear" w:color="auto" w:fill="auto"/>
            <w:noWrap/>
            <w:vAlign w:val="bottom"/>
            <w:hideMark/>
          </w:tcPr>
          <w:p w14:paraId="35B2EEB6"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15</w:t>
            </w:r>
          </w:p>
        </w:tc>
      </w:tr>
    </w:tbl>
    <w:p w14:paraId="433E21EB" w14:textId="77777777" w:rsidR="003E14C7" w:rsidRPr="00501558" w:rsidRDefault="00D549F8"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Concordant</w:t>
      </w:r>
      <w:r w:rsidR="00F93EA2" w:rsidRPr="00501558">
        <w:rPr>
          <w:rFonts w:ascii="Times New Roman" w:hAnsi="Times New Roman" w:cs="Times New Roman"/>
          <w:b/>
          <w:sz w:val="24"/>
          <w:szCs w:val="24"/>
        </w:rPr>
        <w:t xml:space="preserve"> pair, discordant pair, total tied pairs:</w:t>
      </w:r>
    </w:p>
    <w:tbl>
      <w:tblPr>
        <w:tblW w:w="5040" w:type="dxa"/>
        <w:tblLook w:val="04A0" w:firstRow="1" w:lastRow="0" w:firstColumn="1" w:lastColumn="0" w:noHBand="0" w:noVBand="1"/>
      </w:tblPr>
      <w:tblGrid>
        <w:gridCol w:w="1400"/>
        <w:gridCol w:w="1720"/>
        <w:gridCol w:w="960"/>
        <w:gridCol w:w="960"/>
      </w:tblGrid>
      <w:tr w:rsidR="00D549F8" w:rsidRPr="00501558" w14:paraId="3AFAC670" w14:textId="77777777" w:rsidTr="00D549F8">
        <w:trPr>
          <w:trHeight w:val="370"/>
        </w:trPr>
        <w:tc>
          <w:tcPr>
            <w:tcW w:w="1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1A7FCAD"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C</w:t>
            </w:r>
          </w:p>
        </w:tc>
        <w:tc>
          <w:tcPr>
            <w:tcW w:w="1720" w:type="dxa"/>
            <w:tcBorders>
              <w:top w:val="single" w:sz="4" w:space="0" w:color="auto"/>
              <w:left w:val="nil"/>
              <w:bottom w:val="single" w:sz="4" w:space="0" w:color="auto"/>
              <w:right w:val="single" w:sz="4" w:space="0" w:color="auto"/>
            </w:tcBorders>
            <w:shd w:val="clear" w:color="000000" w:fill="FFFFFF"/>
            <w:noWrap/>
            <w:vAlign w:val="bottom"/>
            <w:hideMark/>
          </w:tcPr>
          <w:p w14:paraId="64955D8D"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509</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5132C8DB"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T(x)</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24506336"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761</w:t>
            </w:r>
          </w:p>
        </w:tc>
      </w:tr>
      <w:tr w:rsidR="00D549F8" w:rsidRPr="00501558" w14:paraId="09866DCD" w14:textId="77777777" w:rsidTr="00D549F8">
        <w:trPr>
          <w:trHeight w:val="290"/>
        </w:trPr>
        <w:tc>
          <w:tcPr>
            <w:tcW w:w="1400" w:type="dxa"/>
            <w:tcBorders>
              <w:top w:val="nil"/>
              <w:left w:val="single" w:sz="4" w:space="0" w:color="auto"/>
              <w:bottom w:val="single" w:sz="4" w:space="0" w:color="auto"/>
              <w:right w:val="single" w:sz="4" w:space="0" w:color="auto"/>
            </w:tcBorders>
            <w:shd w:val="clear" w:color="000000" w:fill="FFFFFF"/>
            <w:noWrap/>
            <w:vAlign w:val="bottom"/>
            <w:hideMark/>
          </w:tcPr>
          <w:p w14:paraId="419B9CE4"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D</w:t>
            </w:r>
          </w:p>
        </w:tc>
        <w:tc>
          <w:tcPr>
            <w:tcW w:w="1720" w:type="dxa"/>
            <w:tcBorders>
              <w:top w:val="nil"/>
              <w:left w:val="nil"/>
              <w:bottom w:val="single" w:sz="4" w:space="0" w:color="auto"/>
              <w:right w:val="single" w:sz="4" w:space="0" w:color="auto"/>
            </w:tcBorders>
            <w:shd w:val="clear" w:color="000000" w:fill="FFFFFF"/>
            <w:noWrap/>
            <w:vAlign w:val="bottom"/>
            <w:hideMark/>
          </w:tcPr>
          <w:p w14:paraId="09DEA761"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158</w:t>
            </w:r>
          </w:p>
        </w:tc>
        <w:tc>
          <w:tcPr>
            <w:tcW w:w="960" w:type="dxa"/>
            <w:tcBorders>
              <w:top w:val="nil"/>
              <w:left w:val="nil"/>
              <w:bottom w:val="single" w:sz="4" w:space="0" w:color="auto"/>
              <w:right w:val="single" w:sz="4" w:space="0" w:color="auto"/>
            </w:tcBorders>
            <w:shd w:val="clear" w:color="000000" w:fill="FFFFFF"/>
            <w:noWrap/>
            <w:vAlign w:val="bottom"/>
            <w:hideMark/>
          </w:tcPr>
          <w:p w14:paraId="3DC7F1D4" w14:textId="77777777" w:rsidR="00D549F8" w:rsidRPr="00501558" w:rsidRDefault="00D549F8"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T(y)</w:t>
            </w:r>
          </w:p>
        </w:tc>
        <w:tc>
          <w:tcPr>
            <w:tcW w:w="960" w:type="dxa"/>
            <w:tcBorders>
              <w:top w:val="nil"/>
              <w:left w:val="nil"/>
              <w:bottom w:val="single" w:sz="4" w:space="0" w:color="auto"/>
              <w:right w:val="single" w:sz="4" w:space="0" w:color="auto"/>
            </w:tcBorders>
            <w:shd w:val="clear" w:color="000000" w:fill="FFFFFF"/>
            <w:noWrap/>
            <w:vAlign w:val="bottom"/>
            <w:hideMark/>
          </w:tcPr>
          <w:p w14:paraId="3A9537B2" w14:textId="77777777" w:rsidR="00D549F8" w:rsidRPr="00501558" w:rsidRDefault="00D549F8"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1501</w:t>
            </w:r>
          </w:p>
        </w:tc>
      </w:tr>
    </w:tbl>
    <w:p w14:paraId="052F058D" w14:textId="77777777" w:rsidR="00D549F8" w:rsidRPr="00501558" w:rsidRDefault="00F93EA2"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 xml:space="preserve">Kendall’s tau </w:t>
      </w:r>
      <w:proofErr w:type="gramStart"/>
      <w:r w:rsidRPr="00501558">
        <w:rPr>
          <w:rFonts w:ascii="Times New Roman" w:hAnsi="Times New Roman" w:cs="Times New Roman"/>
          <w:b/>
          <w:sz w:val="24"/>
          <w:szCs w:val="24"/>
        </w:rPr>
        <w:t>b :</w:t>
      </w:r>
      <w:proofErr w:type="gramEnd"/>
    </w:p>
    <w:tbl>
      <w:tblPr>
        <w:tblW w:w="1920" w:type="dxa"/>
        <w:tblLook w:val="04A0" w:firstRow="1" w:lastRow="0" w:firstColumn="1" w:lastColumn="0" w:noHBand="0" w:noVBand="1"/>
      </w:tblPr>
      <w:tblGrid>
        <w:gridCol w:w="960"/>
        <w:gridCol w:w="1041"/>
      </w:tblGrid>
      <w:tr w:rsidR="00F93EA2" w:rsidRPr="00501558" w14:paraId="3EA1AE0B" w14:textId="77777777" w:rsidTr="00F93EA2">
        <w:trPr>
          <w:trHeight w:val="370"/>
        </w:trPr>
        <w:tc>
          <w:tcPr>
            <w:tcW w:w="960" w:type="dxa"/>
            <w:tcBorders>
              <w:top w:val="nil"/>
              <w:left w:val="nil"/>
              <w:bottom w:val="nil"/>
              <w:right w:val="nil"/>
            </w:tcBorders>
            <w:shd w:val="clear" w:color="auto" w:fill="auto"/>
            <w:noWrap/>
            <w:vAlign w:val="bottom"/>
            <w:hideMark/>
          </w:tcPr>
          <w:p w14:paraId="77F4AEE9" w14:textId="77777777" w:rsidR="00F93EA2" w:rsidRPr="00501558" w:rsidRDefault="00FD421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xml:space="preserve">Tau </w:t>
            </w:r>
            <w:r w:rsidR="00F93EA2" w:rsidRPr="00501558">
              <w:rPr>
                <w:rFonts w:ascii="Times New Roman" w:eastAsia="Times New Roman" w:hAnsi="Times New Roman" w:cs="Times New Roman"/>
                <w:color w:val="000000"/>
                <w:lang w:val="en-IN" w:eastAsia="en-IN"/>
              </w:rPr>
              <w:t>b</w:t>
            </w:r>
          </w:p>
        </w:tc>
        <w:tc>
          <w:tcPr>
            <w:tcW w:w="960" w:type="dxa"/>
            <w:tcBorders>
              <w:top w:val="nil"/>
              <w:left w:val="nil"/>
              <w:bottom w:val="nil"/>
              <w:right w:val="nil"/>
            </w:tcBorders>
            <w:shd w:val="clear" w:color="auto" w:fill="auto"/>
            <w:noWrap/>
            <w:vAlign w:val="bottom"/>
            <w:hideMark/>
          </w:tcPr>
          <w:p w14:paraId="00E725CC" w14:textId="77777777" w:rsidR="00F93EA2" w:rsidRPr="00501558" w:rsidRDefault="00F93EA2"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0.255064</w:t>
            </w:r>
          </w:p>
        </w:tc>
      </w:tr>
    </w:tbl>
    <w:p w14:paraId="5B9EB8E8" w14:textId="77777777" w:rsidR="00F93EA2" w:rsidRPr="00501558" w:rsidRDefault="00F93EA2" w:rsidP="001A5214">
      <w:pPr>
        <w:spacing w:line="276" w:lineRule="auto"/>
        <w:rPr>
          <w:rFonts w:ascii="Times New Roman" w:hAnsi="Times New Roman" w:cs="Times New Roman"/>
          <w:b/>
          <w:sz w:val="24"/>
          <w:szCs w:val="24"/>
        </w:rPr>
      </w:pPr>
    </w:p>
    <w:p w14:paraId="73288A93" w14:textId="77777777" w:rsidR="00F93EA2" w:rsidRPr="00501558" w:rsidRDefault="00F93EA2"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Significant test:</w:t>
      </w:r>
    </w:p>
    <w:p w14:paraId="755911A0" w14:textId="77777777" w:rsidR="00F93EA2" w:rsidRPr="00501558" w:rsidRDefault="00F93EA2"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H0:</w:t>
      </w:r>
      <w:r w:rsidRPr="00501558">
        <w:rPr>
          <w:rFonts w:ascii="Times New Roman" w:hAnsi="Times New Roman" w:cs="Times New Roman"/>
          <w:sz w:val="24"/>
          <w:szCs w:val="24"/>
        </w:rPr>
        <w:t xml:space="preserve"> </w:t>
      </w:r>
      <w:r w:rsidRPr="00501558">
        <w:rPr>
          <w:rFonts w:ascii="Times New Roman" w:hAnsi="Times New Roman" w:cs="Times New Roman"/>
          <w:b/>
          <w:sz w:val="24"/>
          <w:szCs w:val="24"/>
        </w:rPr>
        <w:t>The two ordered categorical variables are independent and sigma(C-D) depends only on the sample size and the true marginal proportions.</w:t>
      </w:r>
    </w:p>
    <w:p w14:paraId="75061A70" w14:textId="77777777" w:rsidR="00F93EA2" w:rsidRPr="00501558" w:rsidRDefault="00F93EA2"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H</w:t>
      </w:r>
      <w:proofErr w:type="gramStart"/>
      <w:r w:rsidRPr="00501558">
        <w:rPr>
          <w:rFonts w:ascii="Times New Roman" w:hAnsi="Times New Roman" w:cs="Times New Roman"/>
          <w:b/>
          <w:sz w:val="24"/>
          <w:szCs w:val="24"/>
        </w:rPr>
        <w:t>1:They</w:t>
      </w:r>
      <w:proofErr w:type="gramEnd"/>
      <w:r w:rsidRPr="00501558">
        <w:rPr>
          <w:rFonts w:ascii="Times New Roman" w:hAnsi="Times New Roman" w:cs="Times New Roman"/>
          <w:b/>
          <w:sz w:val="24"/>
          <w:szCs w:val="24"/>
        </w:rPr>
        <w:t xml:space="preserve"> are dependent.</w:t>
      </w:r>
    </w:p>
    <w:tbl>
      <w:tblPr>
        <w:tblW w:w="4338" w:type="dxa"/>
        <w:tblLook w:val="04A0" w:firstRow="1" w:lastRow="0" w:firstColumn="1" w:lastColumn="0" w:noHBand="0" w:noVBand="1"/>
      </w:tblPr>
      <w:tblGrid>
        <w:gridCol w:w="5643"/>
        <w:gridCol w:w="960"/>
        <w:gridCol w:w="960"/>
        <w:gridCol w:w="1222"/>
        <w:gridCol w:w="236"/>
      </w:tblGrid>
      <w:tr w:rsidR="0056045E" w:rsidRPr="00501558" w14:paraId="7A8EC084" w14:textId="77777777" w:rsidTr="00F93EA2">
        <w:trPr>
          <w:trHeight w:val="370"/>
        </w:trPr>
        <w:tc>
          <w:tcPr>
            <w:tcW w:w="960" w:type="dxa"/>
            <w:tcBorders>
              <w:top w:val="nil"/>
              <w:left w:val="nil"/>
              <w:bottom w:val="nil"/>
              <w:right w:val="nil"/>
            </w:tcBorders>
            <w:shd w:val="clear" w:color="auto" w:fill="auto"/>
            <w:noWrap/>
            <w:vAlign w:val="bottom"/>
          </w:tcPr>
          <w:tbl>
            <w:tblPr>
              <w:tblW w:w="5329" w:type="dxa"/>
              <w:tblLook w:val="04A0" w:firstRow="1" w:lastRow="0" w:firstColumn="1" w:lastColumn="0" w:noHBand="0" w:noVBand="1"/>
            </w:tblPr>
            <w:tblGrid>
              <w:gridCol w:w="928"/>
              <w:gridCol w:w="1116"/>
              <w:gridCol w:w="929"/>
              <w:gridCol w:w="1003"/>
              <w:gridCol w:w="1451"/>
            </w:tblGrid>
            <w:tr w:rsidR="0056045E" w:rsidRPr="00501558" w14:paraId="151DFF08" w14:textId="77777777" w:rsidTr="0056045E">
              <w:trPr>
                <w:trHeight w:val="248"/>
              </w:trPr>
              <w:tc>
                <w:tcPr>
                  <w:tcW w:w="928" w:type="dxa"/>
                  <w:tcBorders>
                    <w:top w:val="nil"/>
                    <w:left w:val="nil"/>
                    <w:bottom w:val="nil"/>
                    <w:right w:val="nil"/>
                  </w:tcBorders>
                  <w:shd w:val="clear" w:color="auto" w:fill="auto"/>
                  <w:noWrap/>
                  <w:vAlign w:val="bottom"/>
                  <w:hideMark/>
                </w:tcPr>
                <w:p w14:paraId="06312983" w14:textId="77777777" w:rsidR="0056045E" w:rsidRPr="00501558" w:rsidRDefault="0056045E" w:rsidP="001A5214">
                  <w:pPr>
                    <w:spacing w:after="0" w:line="276" w:lineRule="auto"/>
                    <w:rPr>
                      <w:rFonts w:ascii="Times New Roman" w:eastAsia="Times New Roman" w:hAnsi="Times New Roman" w:cs="Times New Roman"/>
                      <w:sz w:val="24"/>
                      <w:szCs w:val="24"/>
                      <w:lang w:val="en-IN" w:eastAsia="en-IN"/>
                    </w:rPr>
                  </w:pPr>
                  <w:r w:rsidRPr="00501558">
                    <w:rPr>
                      <w:rFonts w:ascii="Times New Roman" w:eastAsia="Times New Roman" w:hAnsi="Times New Roman" w:cs="Times New Roman"/>
                      <w:sz w:val="24"/>
                      <w:szCs w:val="24"/>
                      <w:lang w:val="en-IN" w:eastAsia="en-IN"/>
                    </w:rPr>
                    <w:t>z</w:t>
                  </w:r>
                </w:p>
              </w:tc>
              <w:tc>
                <w:tcPr>
                  <w:tcW w:w="1018" w:type="dxa"/>
                  <w:tcBorders>
                    <w:top w:val="nil"/>
                    <w:left w:val="nil"/>
                    <w:bottom w:val="nil"/>
                    <w:right w:val="nil"/>
                  </w:tcBorders>
                  <w:shd w:val="clear" w:color="auto" w:fill="auto"/>
                  <w:noWrap/>
                  <w:vAlign w:val="bottom"/>
                  <w:hideMark/>
                </w:tcPr>
                <w:p w14:paraId="27122C95" w14:textId="77777777" w:rsidR="0056045E" w:rsidRPr="00501558" w:rsidRDefault="0056045E" w:rsidP="001A5214">
                  <w:pPr>
                    <w:spacing w:after="0" w:line="276" w:lineRule="auto"/>
                    <w:jc w:val="right"/>
                    <w:rPr>
                      <w:rFonts w:ascii="Times New Roman" w:eastAsia="Times New Roman" w:hAnsi="Times New Roman" w:cs="Times New Roman"/>
                      <w:sz w:val="24"/>
                      <w:szCs w:val="24"/>
                      <w:lang w:val="en-IN" w:eastAsia="en-IN"/>
                    </w:rPr>
                  </w:pPr>
                  <w:r w:rsidRPr="00501558">
                    <w:rPr>
                      <w:rFonts w:ascii="Times New Roman" w:eastAsia="Times New Roman" w:hAnsi="Times New Roman" w:cs="Times New Roman"/>
                      <w:sz w:val="24"/>
                      <w:szCs w:val="24"/>
                      <w:lang w:val="en-IN" w:eastAsia="en-IN"/>
                    </w:rPr>
                    <w:t>2.355798</w:t>
                  </w:r>
                </w:p>
              </w:tc>
              <w:tc>
                <w:tcPr>
                  <w:tcW w:w="929" w:type="dxa"/>
                  <w:tcBorders>
                    <w:top w:val="nil"/>
                    <w:left w:val="nil"/>
                    <w:bottom w:val="nil"/>
                    <w:right w:val="nil"/>
                  </w:tcBorders>
                  <w:shd w:val="clear" w:color="auto" w:fill="auto"/>
                  <w:noWrap/>
                  <w:vAlign w:val="bottom"/>
                  <w:hideMark/>
                </w:tcPr>
                <w:p w14:paraId="7F45071F" w14:textId="77777777" w:rsidR="0056045E" w:rsidRPr="00501558" w:rsidRDefault="0056045E" w:rsidP="001A5214">
                  <w:pPr>
                    <w:spacing w:after="0" w:line="276" w:lineRule="auto"/>
                    <w:jc w:val="right"/>
                    <w:rPr>
                      <w:rFonts w:ascii="Times New Roman" w:eastAsia="Times New Roman" w:hAnsi="Times New Roman" w:cs="Times New Roman"/>
                      <w:sz w:val="24"/>
                      <w:szCs w:val="24"/>
                      <w:lang w:val="en-IN" w:eastAsia="en-IN"/>
                    </w:rPr>
                  </w:pPr>
                </w:p>
              </w:tc>
              <w:tc>
                <w:tcPr>
                  <w:tcW w:w="1003" w:type="dxa"/>
                  <w:tcBorders>
                    <w:top w:val="nil"/>
                    <w:left w:val="nil"/>
                    <w:bottom w:val="nil"/>
                    <w:right w:val="nil"/>
                  </w:tcBorders>
                  <w:shd w:val="clear" w:color="auto" w:fill="auto"/>
                  <w:noWrap/>
                  <w:vAlign w:val="bottom"/>
                  <w:hideMark/>
                </w:tcPr>
                <w:p w14:paraId="162F3CE8" w14:textId="77777777" w:rsidR="0056045E" w:rsidRPr="00501558" w:rsidRDefault="0056045E" w:rsidP="001A5214">
                  <w:pPr>
                    <w:spacing w:after="0" w:line="276" w:lineRule="auto"/>
                    <w:rPr>
                      <w:rFonts w:ascii="Times New Roman" w:eastAsia="Times New Roman" w:hAnsi="Times New Roman" w:cs="Times New Roman"/>
                      <w:sz w:val="24"/>
                      <w:szCs w:val="24"/>
                      <w:lang w:val="en-IN" w:eastAsia="en-IN"/>
                    </w:rPr>
                  </w:pPr>
                  <w:r w:rsidRPr="00501558">
                    <w:rPr>
                      <w:rFonts w:ascii="Times New Roman" w:eastAsia="Times New Roman" w:hAnsi="Times New Roman" w:cs="Times New Roman"/>
                      <w:sz w:val="24"/>
                      <w:szCs w:val="24"/>
                      <w:lang w:val="en-IN" w:eastAsia="en-IN"/>
                    </w:rPr>
                    <w:t xml:space="preserve">&gt; </w:t>
                  </w:r>
                  <w:proofErr w:type="spellStart"/>
                  <w:r w:rsidRPr="00501558">
                    <w:rPr>
                      <w:rFonts w:ascii="Times New Roman" w:eastAsia="Times New Roman" w:hAnsi="Times New Roman" w:cs="Times New Roman"/>
                      <w:sz w:val="24"/>
                      <w:szCs w:val="24"/>
                      <w:lang w:val="en-IN" w:eastAsia="en-IN"/>
                    </w:rPr>
                    <w:t>z_crit</w:t>
                  </w:r>
                  <w:proofErr w:type="spellEnd"/>
                </w:p>
              </w:tc>
              <w:tc>
                <w:tcPr>
                  <w:tcW w:w="1451" w:type="dxa"/>
                  <w:tcBorders>
                    <w:top w:val="nil"/>
                    <w:left w:val="nil"/>
                    <w:bottom w:val="nil"/>
                    <w:right w:val="nil"/>
                  </w:tcBorders>
                  <w:shd w:val="clear" w:color="auto" w:fill="auto"/>
                  <w:noWrap/>
                  <w:vAlign w:val="bottom"/>
                  <w:hideMark/>
                </w:tcPr>
                <w:p w14:paraId="2D404183" w14:textId="77777777" w:rsidR="0056045E" w:rsidRPr="00501558" w:rsidRDefault="0056045E" w:rsidP="001A5214">
                  <w:pPr>
                    <w:spacing w:after="0" w:line="276" w:lineRule="auto"/>
                    <w:jc w:val="right"/>
                    <w:rPr>
                      <w:rFonts w:ascii="Times New Roman" w:eastAsia="Times New Roman" w:hAnsi="Times New Roman" w:cs="Times New Roman"/>
                      <w:sz w:val="24"/>
                      <w:szCs w:val="24"/>
                      <w:lang w:val="en-IN" w:eastAsia="en-IN"/>
                    </w:rPr>
                  </w:pPr>
                  <w:r w:rsidRPr="00501558">
                    <w:rPr>
                      <w:rFonts w:ascii="Times New Roman" w:eastAsia="Times New Roman" w:hAnsi="Times New Roman" w:cs="Times New Roman"/>
                      <w:sz w:val="24"/>
                      <w:szCs w:val="24"/>
                      <w:lang w:val="en-IN" w:eastAsia="en-IN"/>
                    </w:rPr>
                    <w:t>1.96</w:t>
                  </w:r>
                </w:p>
              </w:tc>
            </w:tr>
          </w:tbl>
          <w:p w14:paraId="3ACD917A" w14:textId="77777777" w:rsidR="00F93EA2" w:rsidRPr="00501558" w:rsidRDefault="00F93EA2" w:rsidP="001A5214">
            <w:pPr>
              <w:spacing w:after="0" w:line="276" w:lineRule="auto"/>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tcPr>
          <w:p w14:paraId="7B52B84E" w14:textId="77777777" w:rsidR="00F93EA2" w:rsidRPr="00501558" w:rsidRDefault="00F93EA2" w:rsidP="001A5214">
            <w:pPr>
              <w:spacing w:after="0" w:line="276" w:lineRule="auto"/>
              <w:jc w:val="right"/>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tcPr>
          <w:p w14:paraId="2F757103" w14:textId="77777777" w:rsidR="00F93EA2" w:rsidRPr="00501558" w:rsidRDefault="00F93EA2" w:rsidP="001A5214">
            <w:pPr>
              <w:spacing w:after="0" w:line="276" w:lineRule="auto"/>
              <w:jc w:val="right"/>
              <w:rPr>
                <w:rFonts w:ascii="Times New Roman" w:eastAsia="Times New Roman" w:hAnsi="Times New Roman" w:cs="Times New Roman"/>
                <w:sz w:val="24"/>
                <w:szCs w:val="24"/>
                <w:lang w:val="en-IN" w:eastAsia="en-IN"/>
              </w:rPr>
            </w:pPr>
          </w:p>
        </w:tc>
        <w:tc>
          <w:tcPr>
            <w:tcW w:w="1222" w:type="dxa"/>
            <w:tcBorders>
              <w:top w:val="nil"/>
              <w:left w:val="nil"/>
              <w:bottom w:val="nil"/>
              <w:right w:val="nil"/>
            </w:tcBorders>
            <w:shd w:val="clear" w:color="auto" w:fill="auto"/>
            <w:noWrap/>
            <w:vAlign w:val="bottom"/>
          </w:tcPr>
          <w:p w14:paraId="477D507D" w14:textId="77777777" w:rsidR="00F93EA2" w:rsidRPr="00501558" w:rsidRDefault="00F93EA2" w:rsidP="001A5214">
            <w:pPr>
              <w:spacing w:after="0" w:line="276" w:lineRule="auto"/>
              <w:rPr>
                <w:rFonts w:ascii="Times New Roman" w:eastAsia="Times New Roman" w:hAnsi="Times New Roman" w:cs="Times New Roman"/>
                <w:sz w:val="24"/>
                <w:szCs w:val="24"/>
                <w:lang w:val="en-IN" w:eastAsia="en-IN"/>
              </w:rPr>
            </w:pPr>
          </w:p>
        </w:tc>
        <w:tc>
          <w:tcPr>
            <w:tcW w:w="236" w:type="dxa"/>
            <w:tcBorders>
              <w:top w:val="nil"/>
              <w:left w:val="nil"/>
              <w:bottom w:val="nil"/>
              <w:right w:val="nil"/>
            </w:tcBorders>
            <w:shd w:val="clear" w:color="auto" w:fill="auto"/>
            <w:noWrap/>
            <w:vAlign w:val="bottom"/>
          </w:tcPr>
          <w:p w14:paraId="2D85A16E" w14:textId="77777777" w:rsidR="00F93EA2" w:rsidRPr="00501558" w:rsidRDefault="00F93EA2" w:rsidP="001A5214">
            <w:pPr>
              <w:spacing w:after="0" w:line="276" w:lineRule="auto"/>
              <w:jc w:val="right"/>
              <w:rPr>
                <w:rFonts w:ascii="Times New Roman" w:eastAsia="Times New Roman" w:hAnsi="Times New Roman" w:cs="Times New Roman"/>
                <w:sz w:val="24"/>
                <w:szCs w:val="24"/>
                <w:lang w:val="en-IN" w:eastAsia="en-IN"/>
              </w:rPr>
            </w:pPr>
          </w:p>
        </w:tc>
      </w:tr>
    </w:tbl>
    <w:p w14:paraId="517C73B3" w14:textId="77777777" w:rsidR="00F93EA2" w:rsidRPr="00501558" w:rsidRDefault="00F93EA2" w:rsidP="001A5214">
      <w:pPr>
        <w:spacing w:line="276" w:lineRule="auto"/>
        <w:rPr>
          <w:rFonts w:ascii="Times New Roman" w:hAnsi="Times New Roman" w:cs="Times New Roman"/>
          <w:b/>
          <w:sz w:val="24"/>
          <w:szCs w:val="24"/>
        </w:rPr>
      </w:pPr>
    </w:p>
    <w:p w14:paraId="2E6F7BA9" w14:textId="77777777" w:rsidR="00F93EA2" w:rsidRPr="00501558" w:rsidRDefault="0056045E"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H0 is rejected</w:t>
      </w:r>
      <w:r w:rsidR="00F93EA2" w:rsidRPr="00501558">
        <w:rPr>
          <w:rFonts w:ascii="Times New Roman" w:hAnsi="Times New Roman" w:cs="Times New Roman"/>
          <w:b/>
          <w:sz w:val="24"/>
          <w:szCs w:val="24"/>
        </w:rPr>
        <w:t>.</w:t>
      </w:r>
    </w:p>
    <w:p w14:paraId="05E7CFE0" w14:textId="77777777" w:rsidR="0056045E" w:rsidRPr="00501558" w:rsidRDefault="00F93EA2"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Comment:</w:t>
      </w:r>
    </w:p>
    <w:p w14:paraId="291E70CF" w14:textId="77777777" w:rsidR="0056045E" w:rsidRPr="00501558" w:rsidRDefault="0056045E"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Difference of category and online class attendance are positively associated.</w:t>
      </w:r>
    </w:p>
    <w:p w14:paraId="0FDA8407" w14:textId="77777777" w:rsidR="0056045E" w:rsidRPr="00501558" w:rsidRDefault="00FD421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2.Association between Difference of category and offline class attendance.</w:t>
      </w:r>
    </w:p>
    <w:tbl>
      <w:tblPr>
        <w:tblW w:w="8500" w:type="dxa"/>
        <w:tblLook w:val="04A0" w:firstRow="1" w:lastRow="0" w:firstColumn="1" w:lastColumn="0" w:noHBand="0" w:noVBand="1"/>
      </w:tblPr>
      <w:tblGrid>
        <w:gridCol w:w="2600"/>
        <w:gridCol w:w="3349"/>
        <w:gridCol w:w="711"/>
        <w:gridCol w:w="1840"/>
      </w:tblGrid>
      <w:tr w:rsidR="00FD4216" w:rsidRPr="00501558" w14:paraId="3BD14E04" w14:textId="77777777" w:rsidTr="00FD4216">
        <w:trPr>
          <w:trHeight w:val="2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7B751" w14:textId="77777777" w:rsidR="00FD4216" w:rsidRPr="00501558" w:rsidRDefault="00FD4216"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lastRenderedPageBreak/>
              <w:t> </w:t>
            </w:r>
          </w:p>
        </w:tc>
        <w:tc>
          <w:tcPr>
            <w:tcW w:w="3349" w:type="dxa"/>
            <w:tcBorders>
              <w:top w:val="single" w:sz="4" w:space="0" w:color="auto"/>
              <w:left w:val="nil"/>
              <w:bottom w:val="single" w:sz="4" w:space="0" w:color="auto"/>
              <w:right w:val="single" w:sz="4" w:space="0" w:color="auto"/>
            </w:tcBorders>
            <w:shd w:val="clear" w:color="auto" w:fill="auto"/>
            <w:noWrap/>
            <w:vAlign w:val="bottom"/>
            <w:hideMark/>
          </w:tcPr>
          <w:p w14:paraId="3C106FCC" w14:textId="77777777" w:rsidR="00FD4216" w:rsidRPr="00501558" w:rsidRDefault="00FD4216"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Offline class attendance percentage</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14:paraId="5D9DC8FD" w14:textId="77777777" w:rsidR="00FD4216" w:rsidRPr="00501558" w:rsidRDefault="00FD4216"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93470A0" w14:textId="77777777" w:rsidR="00FD4216" w:rsidRPr="00501558" w:rsidRDefault="00FD4216"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 </w:t>
            </w:r>
          </w:p>
        </w:tc>
      </w:tr>
      <w:tr w:rsidR="00FD4216" w:rsidRPr="00501558" w14:paraId="64825809" w14:textId="77777777" w:rsidTr="00FD4216">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7AAC984" w14:textId="77777777" w:rsidR="00FD4216" w:rsidRPr="00501558" w:rsidRDefault="00FD4216"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 xml:space="preserve"> Difference Category</w:t>
            </w:r>
          </w:p>
        </w:tc>
        <w:tc>
          <w:tcPr>
            <w:tcW w:w="3349" w:type="dxa"/>
            <w:tcBorders>
              <w:top w:val="nil"/>
              <w:left w:val="nil"/>
              <w:bottom w:val="single" w:sz="4" w:space="0" w:color="auto"/>
              <w:right w:val="single" w:sz="4" w:space="0" w:color="auto"/>
            </w:tcBorders>
            <w:shd w:val="clear" w:color="auto" w:fill="auto"/>
            <w:noWrap/>
            <w:vAlign w:val="bottom"/>
            <w:hideMark/>
          </w:tcPr>
          <w:p w14:paraId="1E01B388" w14:textId="77777777" w:rsidR="00FD4216" w:rsidRPr="00501558" w:rsidRDefault="00FD4216"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Less than 50</w:t>
            </w:r>
          </w:p>
        </w:tc>
        <w:tc>
          <w:tcPr>
            <w:tcW w:w="711" w:type="dxa"/>
            <w:tcBorders>
              <w:top w:val="nil"/>
              <w:left w:val="nil"/>
              <w:bottom w:val="single" w:sz="4" w:space="0" w:color="auto"/>
              <w:right w:val="single" w:sz="4" w:space="0" w:color="auto"/>
            </w:tcBorders>
            <w:shd w:val="clear" w:color="auto" w:fill="auto"/>
            <w:noWrap/>
            <w:vAlign w:val="bottom"/>
            <w:hideMark/>
          </w:tcPr>
          <w:p w14:paraId="4251356F" w14:textId="77777777" w:rsidR="00FD4216" w:rsidRPr="00501558" w:rsidRDefault="00FD4216"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50-75</w:t>
            </w:r>
          </w:p>
        </w:tc>
        <w:tc>
          <w:tcPr>
            <w:tcW w:w="1840" w:type="dxa"/>
            <w:tcBorders>
              <w:top w:val="nil"/>
              <w:left w:val="nil"/>
              <w:bottom w:val="single" w:sz="4" w:space="0" w:color="auto"/>
              <w:right w:val="single" w:sz="4" w:space="0" w:color="auto"/>
            </w:tcBorders>
            <w:shd w:val="clear" w:color="auto" w:fill="auto"/>
            <w:noWrap/>
            <w:vAlign w:val="bottom"/>
            <w:hideMark/>
          </w:tcPr>
          <w:p w14:paraId="407BB2AC" w14:textId="77777777" w:rsidR="00FD4216" w:rsidRPr="00501558" w:rsidRDefault="00FD4216"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Greater than 75</w:t>
            </w:r>
          </w:p>
        </w:tc>
      </w:tr>
      <w:tr w:rsidR="00FD4216" w:rsidRPr="00501558" w14:paraId="71138BB8" w14:textId="77777777" w:rsidTr="00FD4216">
        <w:trPr>
          <w:trHeight w:val="3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7782C28" w14:textId="77777777" w:rsidR="00FD4216" w:rsidRPr="00501558" w:rsidRDefault="00FD4216" w:rsidP="001A5214">
            <w:pPr>
              <w:spacing w:after="0" w:line="276" w:lineRule="auto"/>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NO CHANGE</w:t>
            </w:r>
          </w:p>
        </w:tc>
        <w:tc>
          <w:tcPr>
            <w:tcW w:w="3349" w:type="dxa"/>
            <w:tcBorders>
              <w:top w:val="nil"/>
              <w:left w:val="nil"/>
              <w:bottom w:val="single" w:sz="4" w:space="0" w:color="auto"/>
              <w:right w:val="single" w:sz="4" w:space="0" w:color="auto"/>
            </w:tcBorders>
            <w:shd w:val="clear" w:color="auto" w:fill="auto"/>
            <w:noWrap/>
            <w:vAlign w:val="bottom"/>
            <w:hideMark/>
          </w:tcPr>
          <w:p w14:paraId="5842E108"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0</w:t>
            </w:r>
          </w:p>
        </w:tc>
        <w:tc>
          <w:tcPr>
            <w:tcW w:w="711" w:type="dxa"/>
            <w:tcBorders>
              <w:top w:val="nil"/>
              <w:left w:val="nil"/>
              <w:bottom w:val="single" w:sz="4" w:space="0" w:color="auto"/>
              <w:right w:val="single" w:sz="4" w:space="0" w:color="auto"/>
            </w:tcBorders>
            <w:shd w:val="clear" w:color="auto" w:fill="auto"/>
            <w:noWrap/>
            <w:vAlign w:val="bottom"/>
            <w:hideMark/>
          </w:tcPr>
          <w:p w14:paraId="18BFDC55"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0</w:t>
            </w:r>
          </w:p>
        </w:tc>
        <w:tc>
          <w:tcPr>
            <w:tcW w:w="1840" w:type="dxa"/>
            <w:tcBorders>
              <w:top w:val="nil"/>
              <w:left w:val="nil"/>
              <w:bottom w:val="single" w:sz="4" w:space="0" w:color="auto"/>
              <w:right w:val="single" w:sz="4" w:space="0" w:color="auto"/>
            </w:tcBorders>
            <w:shd w:val="clear" w:color="auto" w:fill="auto"/>
            <w:noWrap/>
            <w:vAlign w:val="bottom"/>
            <w:hideMark/>
          </w:tcPr>
          <w:p w14:paraId="137455FD"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11</w:t>
            </w:r>
          </w:p>
        </w:tc>
      </w:tr>
      <w:tr w:rsidR="00FD4216" w:rsidRPr="00501558" w14:paraId="3E9D3001" w14:textId="77777777" w:rsidTr="00FD4216">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5E4169F" w14:textId="77777777" w:rsidR="00FD4216" w:rsidRPr="00501558" w:rsidRDefault="00FD4216" w:rsidP="001A5214">
            <w:pPr>
              <w:spacing w:after="0" w:line="276" w:lineRule="auto"/>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LESS CHANGE</w:t>
            </w:r>
          </w:p>
        </w:tc>
        <w:tc>
          <w:tcPr>
            <w:tcW w:w="3349" w:type="dxa"/>
            <w:tcBorders>
              <w:top w:val="nil"/>
              <w:left w:val="nil"/>
              <w:bottom w:val="single" w:sz="4" w:space="0" w:color="auto"/>
              <w:right w:val="single" w:sz="4" w:space="0" w:color="auto"/>
            </w:tcBorders>
            <w:shd w:val="clear" w:color="auto" w:fill="auto"/>
            <w:noWrap/>
            <w:vAlign w:val="bottom"/>
            <w:hideMark/>
          </w:tcPr>
          <w:p w14:paraId="6A448024"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0</w:t>
            </w:r>
          </w:p>
        </w:tc>
        <w:tc>
          <w:tcPr>
            <w:tcW w:w="711" w:type="dxa"/>
            <w:tcBorders>
              <w:top w:val="nil"/>
              <w:left w:val="nil"/>
              <w:bottom w:val="single" w:sz="4" w:space="0" w:color="auto"/>
              <w:right w:val="single" w:sz="4" w:space="0" w:color="auto"/>
            </w:tcBorders>
            <w:shd w:val="clear" w:color="auto" w:fill="auto"/>
            <w:noWrap/>
            <w:vAlign w:val="bottom"/>
            <w:hideMark/>
          </w:tcPr>
          <w:p w14:paraId="60F4CFA0"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0</w:t>
            </w:r>
          </w:p>
        </w:tc>
        <w:tc>
          <w:tcPr>
            <w:tcW w:w="1840" w:type="dxa"/>
            <w:tcBorders>
              <w:top w:val="nil"/>
              <w:left w:val="nil"/>
              <w:bottom w:val="single" w:sz="4" w:space="0" w:color="auto"/>
              <w:right w:val="single" w:sz="4" w:space="0" w:color="auto"/>
            </w:tcBorders>
            <w:shd w:val="clear" w:color="auto" w:fill="auto"/>
            <w:noWrap/>
            <w:vAlign w:val="bottom"/>
            <w:hideMark/>
          </w:tcPr>
          <w:p w14:paraId="2ACE1234"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8</w:t>
            </w:r>
          </w:p>
        </w:tc>
      </w:tr>
      <w:tr w:rsidR="00FD4216" w:rsidRPr="00501558" w14:paraId="5015FD89" w14:textId="77777777" w:rsidTr="00FD4216">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F476B69" w14:textId="77777777" w:rsidR="00FD4216" w:rsidRPr="00501558" w:rsidRDefault="00FD4216" w:rsidP="001A5214">
            <w:pPr>
              <w:spacing w:after="0" w:line="276" w:lineRule="auto"/>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MODERATE CHANGE</w:t>
            </w:r>
          </w:p>
        </w:tc>
        <w:tc>
          <w:tcPr>
            <w:tcW w:w="3349" w:type="dxa"/>
            <w:tcBorders>
              <w:top w:val="nil"/>
              <w:left w:val="nil"/>
              <w:bottom w:val="single" w:sz="4" w:space="0" w:color="auto"/>
              <w:right w:val="single" w:sz="4" w:space="0" w:color="auto"/>
            </w:tcBorders>
            <w:shd w:val="clear" w:color="auto" w:fill="auto"/>
            <w:noWrap/>
            <w:vAlign w:val="bottom"/>
            <w:hideMark/>
          </w:tcPr>
          <w:p w14:paraId="61F054D6"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1</w:t>
            </w:r>
          </w:p>
        </w:tc>
        <w:tc>
          <w:tcPr>
            <w:tcW w:w="711" w:type="dxa"/>
            <w:tcBorders>
              <w:top w:val="nil"/>
              <w:left w:val="nil"/>
              <w:bottom w:val="single" w:sz="4" w:space="0" w:color="auto"/>
              <w:right w:val="single" w:sz="4" w:space="0" w:color="auto"/>
            </w:tcBorders>
            <w:shd w:val="clear" w:color="auto" w:fill="auto"/>
            <w:noWrap/>
            <w:vAlign w:val="bottom"/>
            <w:hideMark/>
          </w:tcPr>
          <w:p w14:paraId="5BF390B3"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2</w:t>
            </w:r>
          </w:p>
        </w:tc>
        <w:tc>
          <w:tcPr>
            <w:tcW w:w="1840" w:type="dxa"/>
            <w:tcBorders>
              <w:top w:val="nil"/>
              <w:left w:val="nil"/>
              <w:bottom w:val="single" w:sz="4" w:space="0" w:color="auto"/>
              <w:right w:val="single" w:sz="4" w:space="0" w:color="auto"/>
            </w:tcBorders>
            <w:shd w:val="clear" w:color="auto" w:fill="auto"/>
            <w:noWrap/>
            <w:vAlign w:val="bottom"/>
            <w:hideMark/>
          </w:tcPr>
          <w:p w14:paraId="2A02FFA4"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25</w:t>
            </w:r>
          </w:p>
        </w:tc>
      </w:tr>
      <w:tr w:rsidR="00FD4216" w:rsidRPr="00501558" w14:paraId="332E4988" w14:textId="77777777" w:rsidTr="00FD4216">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6AC4B21" w14:textId="77777777" w:rsidR="00FD4216" w:rsidRPr="00501558" w:rsidRDefault="00FD4216" w:rsidP="001A5214">
            <w:pPr>
              <w:spacing w:after="0" w:line="276" w:lineRule="auto"/>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HUGE CHANGE</w:t>
            </w:r>
          </w:p>
        </w:tc>
        <w:tc>
          <w:tcPr>
            <w:tcW w:w="3349" w:type="dxa"/>
            <w:tcBorders>
              <w:top w:val="nil"/>
              <w:left w:val="nil"/>
              <w:bottom w:val="single" w:sz="4" w:space="0" w:color="auto"/>
              <w:right w:val="single" w:sz="4" w:space="0" w:color="auto"/>
            </w:tcBorders>
            <w:shd w:val="clear" w:color="auto" w:fill="auto"/>
            <w:noWrap/>
            <w:vAlign w:val="bottom"/>
            <w:hideMark/>
          </w:tcPr>
          <w:p w14:paraId="4ACB3370"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1</w:t>
            </w:r>
          </w:p>
        </w:tc>
        <w:tc>
          <w:tcPr>
            <w:tcW w:w="711" w:type="dxa"/>
            <w:tcBorders>
              <w:top w:val="nil"/>
              <w:left w:val="nil"/>
              <w:bottom w:val="single" w:sz="4" w:space="0" w:color="auto"/>
              <w:right w:val="single" w:sz="4" w:space="0" w:color="auto"/>
            </w:tcBorders>
            <w:shd w:val="clear" w:color="auto" w:fill="auto"/>
            <w:noWrap/>
            <w:vAlign w:val="bottom"/>
            <w:hideMark/>
          </w:tcPr>
          <w:p w14:paraId="708132AA"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2</w:t>
            </w:r>
          </w:p>
        </w:tc>
        <w:tc>
          <w:tcPr>
            <w:tcW w:w="1840" w:type="dxa"/>
            <w:tcBorders>
              <w:top w:val="nil"/>
              <w:left w:val="nil"/>
              <w:bottom w:val="single" w:sz="4" w:space="0" w:color="auto"/>
              <w:right w:val="single" w:sz="4" w:space="0" w:color="auto"/>
            </w:tcBorders>
            <w:shd w:val="clear" w:color="auto" w:fill="auto"/>
            <w:noWrap/>
            <w:vAlign w:val="bottom"/>
            <w:hideMark/>
          </w:tcPr>
          <w:p w14:paraId="2781A1F0" w14:textId="77777777" w:rsidR="00FD4216" w:rsidRPr="00501558" w:rsidRDefault="00FD4216" w:rsidP="001A5214">
            <w:pPr>
              <w:spacing w:after="0" w:line="276" w:lineRule="auto"/>
              <w:jc w:val="right"/>
              <w:rPr>
                <w:rFonts w:ascii="Times New Roman" w:eastAsia="Times New Roman" w:hAnsi="Times New Roman" w:cs="Times New Roman"/>
                <w:color w:val="000000"/>
                <w:sz w:val="18"/>
                <w:szCs w:val="18"/>
                <w:lang w:val="en-IN" w:eastAsia="en-IN"/>
              </w:rPr>
            </w:pPr>
            <w:r w:rsidRPr="00501558">
              <w:rPr>
                <w:rFonts w:ascii="Times New Roman" w:eastAsia="Times New Roman" w:hAnsi="Times New Roman" w:cs="Times New Roman"/>
                <w:color w:val="000000"/>
                <w:sz w:val="18"/>
                <w:szCs w:val="18"/>
                <w:lang w:val="en-IN" w:eastAsia="en-IN"/>
              </w:rPr>
              <w:t>22</w:t>
            </w:r>
          </w:p>
        </w:tc>
      </w:tr>
    </w:tbl>
    <w:p w14:paraId="11C7BBFA" w14:textId="77777777" w:rsidR="00FD4216" w:rsidRPr="00501558" w:rsidRDefault="00FD421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Concordant pair, discordant pair, total tied pairs:</w:t>
      </w:r>
    </w:p>
    <w:tbl>
      <w:tblPr>
        <w:tblW w:w="6000" w:type="dxa"/>
        <w:tblLook w:val="04A0" w:firstRow="1" w:lastRow="0" w:firstColumn="1" w:lastColumn="0" w:noHBand="0" w:noVBand="1"/>
      </w:tblPr>
      <w:tblGrid>
        <w:gridCol w:w="1400"/>
        <w:gridCol w:w="1720"/>
        <w:gridCol w:w="960"/>
        <w:gridCol w:w="960"/>
        <w:gridCol w:w="960"/>
      </w:tblGrid>
      <w:tr w:rsidR="00FD4216" w:rsidRPr="00501558" w14:paraId="61A43598" w14:textId="77777777" w:rsidTr="00FD4216">
        <w:trPr>
          <w:trHeight w:val="370"/>
        </w:trPr>
        <w:tc>
          <w:tcPr>
            <w:tcW w:w="1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68329EE" w14:textId="77777777" w:rsidR="00FD4216" w:rsidRPr="00501558" w:rsidRDefault="00FD421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C</w:t>
            </w:r>
          </w:p>
        </w:tc>
        <w:tc>
          <w:tcPr>
            <w:tcW w:w="1720" w:type="dxa"/>
            <w:tcBorders>
              <w:top w:val="single" w:sz="4" w:space="0" w:color="auto"/>
              <w:left w:val="nil"/>
              <w:bottom w:val="single" w:sz="4" w:space="0" w:color="auto"/>
              <w:right w:val="single" w:sz="4" w:space="0" w:color="auto"/>
            </w:tcBorders>
            <w:shd w:val="clear" w:color="000000" w:fill="FFFFFF"/>
            <w:noWrap/>
            <w:vAlign w:val="bottom"/>
            <w:hideMark/>
          </w:tcPr>
          <w:p w14:paraId="60EC6D92" w14:textId="77777777" w:rsidR="00FD4216" w:rsidRPr="00501558" w:rsidRDefault="00FD4216"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191</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9345945" w14:textId="77777777" w:rsidR="00FD4216" w:rsidRPr="00501558" w:rsidRDefault="00FD421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1851A71A" w14:textId="77777777" w:rsidR="00FD4216" w:rsidRPr="00501558" w:rsidRDefault="00FD421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T(x)</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0F844DAA" w14:textId="77777777" w:rsidR="00FD4216" w:rsidRPr="00501558" w:rsidRDefault="00FD4216"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761</w:t>
            </w:r>
          </w:p>
        </w:tc>
      </w:tr>
      <w:tr w:rsidR="00FD4216" w:rsidRPr="00501558" w14:paraId="5753C3EA" w14:textId="77777777" w:rsidTr="00FD4216">
        <w:trPr>
          <w:trHeight w:val="290"/>
        </w:trPr>
        <w:tc>
          <w:tcPr>
            <w:tcW w:w="1400" w:type="dxa"/>
            <w:tcBorders>
              <w:top w:val="nil"/>
              <w:left w:val="single" w:sz="4" w:space="0" w:color="auto"/>
              <w:bottom w:val="single" w:sz="4" w:space="0" w:color="auto"/>
              <w:right w:val="single" w:sz="4" w:space="0" w:color="auto"/>
            </w:tcBorders>
            <w:shd w:val="clear" w:color="000000" w:fill="FFFFFF"/>
            <w:noWrap/>
            <w:vAlign w:val="bottom"/>
            <w:hideMark/>
          </w:tcPr>
          <w:p w14:paraId="73A8E2F4" w14:textId="77777777" w:rsidR="00FD4216" w:rsidRPr="00501558" w:rsidRDefault="00FD421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D</w:t>
            </w:r>
          </w:p>
        </w:tc>
        <w:tc>
          <w:tcPr>
            <w:tcW w:w="1720" w:type="dxa"/>
            <w:tcBorders>
              <w:top w:val="nil"/>
              <w:left w:val="nil"/>
              <w:bottom w:val="single" w:sz="4" w:space="0" w:color="auto"/>
              <w:right w:val="single" w:sz="4" w:space="0" w:color="auto"/>
            </w:tcBorders>
            <w:shd w:val="clear" w:color="000000" w:fill="FFFFFF"/>
            <w:noWrap/>
            <w:vAlign w:val="bottom"/>
            <w:hideMark/>
          </w:tcPr>
          <w:p w14:paraId="3117A992" w14:textId="77777777" w:rsidR="00FD4216" w:rsidRPr="00501558" w:rsidRDefault="00FD4216"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68</w:t>
            </w:r>
          </w:p>
        </w:tc>
        <w:tc>
          <w:tcPr>
            <w:tcW w:w="960" w:type="dxa"/>
            <w:tcBorders>
              <w:top w:val="nil"/>
              <w:left w:val="nil"/>
              <w:bottom w:val="single" w:sz="4" w:space="0" w:color="auto"/>
              <w:right w:val="single" w:sz="4" w:space="0" w:color="auto"/>
            </w:tcBorders>
            <w:shd w:val="clear" w:color="000000" w:fill="FFFFFF"/>
            <w:noWrap/>
            <w:vAlign w:val="bottom"/>
            <w:hideMark/>
          </w:tcPr>
          <w:p w14:paraId="73D1147C" w14:textId="77777777" w:rsidR="00FD4216" w:rsidRPr="00501558" w:rsidRDefault="00FD421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70BE012" w14:textId="77777777" w:rsidR="00FD4216" w:rsidRPr="00501558" w:rsidRDefault="00FD421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T(y)</w:t>
            </w:r>
          </w:p>
        </w:tc>
        <w:tc>
          <w:tcPr>
            <w:tcW w:w="960" w:type="dxa"/>
            <w:tcBorders>
              <w:top w:val="nil"/>
              <w:left w:val="nil"/>
              <w:bottom w:val="single" w:sz="4" w:space="0" w:color="auto"/>
              <w:right w:val="single" w:sz="4" w:space="0" w:color="auto"/>
            </w:tcBorders>
            <w:shd w:val="clear" w:color="000000" w:fill="FFFFFF"/>
            <w:noWrap/>
            <w:vAlign w:val="bottom"/>
            <w:hideMark/>
          </w:tcPr>
          <w:p w14:paraId="5D9FD24D" w14:textId="77777777" w:rsidR="00FD4216" w:rsidRPr="00501558" w:rsidRDefault="00FD4216"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2152</w:t>
            </w:r>
          </w:p>
        </w:tc>
      </w:tr>
    </w:tbl>
    <w:p w14:paraId="438FD015" w14:textId="77777777" w:rsidR="00FD4216" w:rsidRPr="00501558" w:rsidRDefault="00FD421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 xml:space="preserve">Kendall’s tau </w:t>
      </w:r>
      <w:proofErr w:type="gramStart"/>
      <w:r w:rsidRPr="00501558">
        <w:rPr>
          <w:rFonts w:ascii="Times New Roman" w:hAnsi="Times New Roman" w:cs="Times New Roman"/>
          <w:b/>
          <w:sz w:val="24"/>
          <w:szCs w:val="24"/>
        </w:rPr>
        <w:t>b :</w:t>
      </w:r>
      <w:proofErr w:type="gramEnd"/>
    </w:p>
    <w:tbl>
      <w:tblPr>
        <w:tblW w:w="1920" w:type="dxa"/>
        <w:tblLook w:val="04A0" w:firstRow="1" w:lastRow="0" w:firstColumn="1" w:lastColumn="0" w:noHBand="0" w:noVBand="1"/>
      </w:tblPr>
      <w:tblGrid>
        <w:gridCol w:w="960"/>
        <w:gridCol w:w="1041"/>
      </w:tblGrid>
      <w:tr w:rsidR="00FD4216" w:rsidRPr="00501558" w14:paraId="5BEC1370" w14:textId="77777777" w:rsidTr="00FD4216">
        <w:trPr>
          <w:trHeight w:val="370"/>
        </w:trPr>
        <w:tc>
          <w:tcPr>
            <w:tcW w:w="960" w:type="dxa"/>
            <w:tcBorders>
              <w:top w:val="nil"/>
              <w:left w:val="nil"/>
              <w:bottom w:val="nil"/>
              <w:right w:val="nil"/>
            </w:tcBorders>
            <w:shd w:val="clear" w:color="auto" w:fill="auto"/>
            <w:noWrap/>
            <w:vAlign w:val="bottom"/>
            <w:hideMark/>
          </w:tcPr>
          <w:p w14:paraId="7F2E9AEE" w14:textId="77777777" w:rsidR="00FD4216" w:rsidRPr="00501558" w:rsidRDefault="00FD421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Tau b</w:t>
            </w:r>
          </w:p>
        </w:tc>
        <w:tc>
          <w:tcPr>
            <w:tcW w:w="960" w:type="dxa"/>
            <w:tcBorders>
              <w:top w:val="nil"/>
              <w:left w:val="nil"/>
              <w:bottom w:val="nil"/>
              <w:right w:val="nil"/>
            </w:tcBorders>
            <w:shd w:val="clear" w:color="auto" w:fill="auto"/>
            <w:noWrap/>
            <w:vAlign w:val="bottom"/>
            <w:hideMark/>
          </w:tcPr>
          <w:p w14:paraId="39FA8C7B" w14:textId="77777777" w:rsidR="00FD4216" w:rsidRPr="00501558" w:rsidRDefault="00FD4216"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0.144438</w:t>
            </w:r>
          </w:p>
        </w:tc>
      </w:tr>
    </w:tbl>
    <w:p w14:paraId="0AB297D7" w14:textId="77777777" w:rsidR="00FD4216" w:rsidRPr="00501558" w:rsidRDefault="00FD4216" w:rsidP="001A5214">
      <w:pPr>
        <w:spacing w:line="276" w:lineRule="auto"/>
        <w:rPr>
          <w:rFonts w:ascii="Times New Roman" w:hAnsi="Times New Roman" w:cs="Times New Roman"/>
          <w:b/>
          <w:sz w:val="24"/>
          <w:szCs w:val="24"/>
        </w:rPr>
      </w:pPr>
    </w:p>
    <w:p w14:paraId="0077D905" w14:textId="77777777" w:rsidR="00FD4216" w:rsidRPr="00501558" w:rsidRDefault="00FD421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Significant test:</w:t>
      </w:r>
    </w:p>
    <w:p w14:paraId="10CD33FD" w14:textId="77777777" w:rsidR="00FD4216" w:rsidRPr="00501558" w:rsidRDefault="00FD421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H0:</w:t>
      </w:r>
      <w:r w:rsidRPr="00501558">
        <w:rPr>
          <w:rFonts w:ascii="Times New Roman" w:hAnsi="Times New Roman" w:cs="Times New Roman"/>
        </w:rPr>
        <w:t xml:space="preserve"> </w:t>
      </w:r>
      <w:r w:rsidRPr="00501558">
        <w:rPr>
          <w:rFonts w:ascii="Times New Roman" w:hAnsi="Times New Roman" w:cs="Times New Roman"/>
          <w:b/>
          <w:sz w:val="24"/>
          <w:szCs w:val="24"/>
        </w:rPr>
        <w:t>The two ordered categorical variables are independent and sigma(C-D) depends only on the sample size and the true marginal proportions.</w:t>
      </w:r>
    </w:p>
    <w:p w14:paraId="2B5039F8" w14:textId="77777777" w:rsidR="00FD4216" w:rsidRPr="00501558" w:rsidRDefault="00FD421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H</w:t>
      </w:r>
      <w:proofErr w:type="gramStart"/>
      <w:r w:rsidRPr="00501558">
        <w:rPr>
          <w:rFonts w:ascii="Times New Roman" w:hAnsi="Times New Roman" w:cs="Times New Roman"/>
          <w:b/>
          <w:sz w:val="24"/>
          <w:szCs w:val="24"/>
        </w:rPr>
        <w:t>1:They</w:t>
      </w:r>
      <w:proofErr w:type="gramEnd"/>
      <w:r w:rsidRPr="00501558">
        <w:rPr>
          <w:rFonts w:ascii="Times New Roman" w:hAnsi="Times New Roman" w:cs="Times New Roman"/>
          <w:b/>
          <w:sz w:val="24"/>
          <w:szCs w:val="24"/>
        </w:rPr>
        <w:t xml:space="preserve"> are dependent.</w:t>
      </w:r>
    </w:p>
    <w:tbl>
      <w:tblPr>
        <w:tblW w:w="4338" w:type="dxa"/>
        <w:tblLook w:val="04A0" w:firstRow="1" w:lastRow="0" w:firstColumn="1" w:lastColumn="0" w:noHBand="0" w:noVBand="1"/>
      </w:tblPr>
      <w:tblGrid>
        <w:gridCol w:w="7172"/>
        <w:gridCol w:w="509"/>
        <w:gridCol w:w="509"/>
        <w:gridCol w:w="612"/>
        <w:gridCol w:w="224"/>
      </w:tblGrid>
      <w:tr w:rsidR="00FD4216" w:rsidRPr="00501558" w14:paraId="4B4E2BF3" w14:textId="77777777" w:rsidTr="0023136F">
        <w:trPr>
          <w:trHeight w:val="370"/>
        </w:trPr>
        <w:tc>
          <w:tcPr>
            <w:tcW w:w="960" w:type="dxa"/>
            <w:tcBorders>
              <w:top w:val="nil"/>
              <w:left w:val="nil"/>
              <w:bottom w:val="nil"/>
              <w:right w:val="nil"/>
            </w:tcBorders>
            <w:shd w:val="clear" w:color="auto" w:fill="auto"/>
            <w:noWrap/>
            <w:vAlign w:val="bottom"/>
          </w:tcPr>
          <w:tbl>
            <w:tblPr>
              <w:tblW w:w="5329" w:type="dxa"/>
              <w:tblLook w:val="04A0" w:firstRow="1" w:lastRow="0" w:firstColumn="1" w:lastColumn="0" w:noHBand="0" w:noVBand="1"/>
            </w:tblPr>
            <w:tblGrid>
              <w:gridCol w:w="4699"/>
              <w:gridCol w:w="532"/>
              <w:gridCol w:w="497"/>
              <w:gridCol w:w="526"/>
              <w:gridCol w:w="702"/>
            </w:tblGrid>
            <w:tr w:rsidR="00FD4216" w:rsidRPr="00501558" w14:paraId="01A57875" w14:textId="77777777" w:rsidTr="00FD4216">
              <w:trPr>
                <w:trHeight w:val="248"/>
              </w:trPr>
              <w:tc>
                <w:tcPr>
                  <w:tcW w:w="928" w:type="dxa"/>
                  <w:tcBorders>
                    <w:top w:val="nil"/>
                    <w:left w:val="nil"/>
                    <w:bottom w:val="nil"/>
                    <w:right w:val="nil"/>
                  </w:tcBorders>
                  <w:shd w:val="clear" w:color="auto" w:fill="auto"/>
                  <w:noWrap/>
                  <w:vAlign w:val="bottom"/>
                </w:tcPr>
                <w:p w14:paraId="3FCCA1E5" w14:textId="77777777" w:rsidR="00FD4216" w:rsidRPr="00501558" w:rsidRDefault="00FD421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Significant test:</w:t>
                  </w:r>
                </w:p>
                <w:p w14:paraId="286B9244" w14:textId="77777777" w:rsidR="00FD4216" w:rsidRPr="00501558" w:rsidRDefault="00FD421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H0:</w:t>
                  </w:r>
                  <w:r w:rsidRPr="00501558">
                    <w:rPr>
                      <w:rFonts w:ascii="Times New Roman" w:hAnsi="Times New Roman" w:cs="Times New Roman"/>
                      <w:bCs/>
                    </w:rPr>
                    <w:t xml:space="preserve"> </w:t>
                  </w:r>
                  <w:r w:rsidRPr="00501558">
                    <w:rPr>
                      <w:rFonts w:ascii="Times New Roman" w:hAnsi="Times New Roman" w:cs="Times New Roman"/>
                      <w:bCs/>
                      <w:sz w:val="24"/>
                      <w:szCs w:val="24"/>
                    </w:rPr>
                    <w:t>The two ordered categorical variables</w:t>
                  </w:r>
                  <w:r w:rsidR="001757C8" w:rsidRPr="00501558">
                    <w:rPr>
                      <w:rFonts w:ascii="Times New Roman" w:hAnsi="Times New Roman" w:cs="Times New Roman"/>
                      <w:bCs/>
                      <w:sz w:val="24"/>
                      <w:szCs w:val="24"/>
                    </w:rPr>
                    <w:t xml:space="preserve">   </w:t>
                  </w:r>
                  <w:r w:rsidRPr="00501558">
                    <w:rPr>
                      <w:rFonts w:ascii="Times New Roman" w:hAnsi="Times New Roman" w:cs="Times New Roman"/>
                      <w:bCs/>
                      <w:sz w:val="24"/>
                      <w:szCs w:val="24"/>
                    </w:rPr>
                    <w:t>are independent and sigma(C-D) depends only on the sample size and the true marginal proportions.</w:t>
                  </w:r>
                </w:p>
                <w:p w14:paraId="41D7022F" w14:textId="77777777" w:rsidR="00FD4216" w:rsidRPr="00501558" w:rsidRDefault="00FD421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H</w:t>
                  </w:r>
                  <w:proofErr w:type="gramStart"/>
                  <w:r w:rsidRPr="00501558">
                    <w:rPr>
                      <w:rFonts w:ascii="Times New Roman" w:hAnsi="Times New Roman" w:cs="Times New Roman"/>
                      <w:bCs/>
                      <w:sz w:val="24"/>
                      <w:szCs w:val="24"/>
                    </w:rPr>
                    <w:t>1:They</w:t>
                  </w:r>
                  <w:proofErr w:type="gramEnd"/>
                  <w:r w:rsidRPr="00501558">
                    <w:rPr>
                      <w:rFonts w:ascii="Times New Roman" w:hAnsi="Times New Roman" w:cs="Times New Roman"/>
                      <w:bCs/>
                      <w:sz w:val="24"/>
                      <w:szCs w:val="24"/>
                    </w:rPr>
                    <w:t xml:space="preserve"> are dependent.</w:t>
                  </w:r>
                </w:p>
                <w:p w14:paraId="707BA9DA" w14:textId="77777777" w:rsidR="00FD4216" w:rsidRPr="00501558" w:rsidRDefault="00FD421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Z=1.38&lt;</w:t>
                  </w:r>
                  <w:proofErr w:type="spellStart"/>
                  <w:r w:rsidRPr="00501558">
                    <w:rPr>
                      <w:rFonts w:ascii="Times New Roman" w:hAnsi="Times New Roman" w:cs="Times New Roman"/>
                      <w:bCs/>
                      <w:sz w:val="24"/>
                      <w:szCs w:val="24"/>
                    </w:rPr>
                    <w:t>z_crit</w:t>
                  </w:r>
                  <w:proofErr w:type="spellEnd"/>
                  <w:r w:rsidRPr="00501558">
                    <w:rPr>
                      <w:rFonts w:ascii="Times New Roman" w:hAnsi="Times New Roman" w:cs="Times New Roman"/>
                      <w:bCs/>
                      <w:sz w:val="24"/>
                      <w:szCs w:val="24"/>
                    </w:rPr>
                    <w:t>=1.96</w:t>
                  </w:r>
                </w:p>
                <w:tbl>
                  <w:tblPr>
                    <w:tblW w:w="4338" w:type="dxa"/>
                    <w:tblLook w:val="04A0" w:firstRow="1" w:lastRow="0" w:firstColumn="1" w:lastColumn="0" w:noHBand="0" w:noVBand="1"/>
                  </w:tblPr>
                  <w:tblGrid>
                    <w:gridCol w:w="2629"/>
                    <w:gridCol w:w="509"/>
                    <w:gridCol w:w="509"/>
                    <w:gridCol w:w="612"/>
                    <w:gridCol w:w="224"/>
                  </w:tblGrid>
                  <w:tr w:rsidR="00FD4216" w:rsidRPr="00501558" w14:paraId="6C787F33" w14:textId="77777777" w:rsidTr="0023136F">
                    <w:trPr>
                      <w:trHeight w:val="370"/>
                    </w:trPr>
                    <w:tc>
                      <w:tcPr>
                        <w:tcW w:w="960" w:type="dxa"/>
                        <w:tcBorders>
                          <w:top w:val="nil"/>
                          <w:left w:val="nil"/>
                          <w:bottom w:val="nil"/>
                          <w:right w:val="nil"/>
                        </w:tcBorders>
                        <w:shd w:val="clear" w:color="auto" w:fill="auto"/>
                        <w:noWrap/>
                        <w:vAlign w:val="bottom"/>
                      </w:tcPr>
                      <w:tbl>
                        <w:tblPr>
                          <w:tblW w:w="4472" w:type="dxa"/>
                          <w:tblLook w:val="04A0" w:firstRow="1" w:lastRow="0" w:firstColumn="1" w:lastColumn="0" w:noHBand="0" w:noVBand="1"/>
                        </w:tblPr>
                        <w:tblGrid>
                          <w:gridCol w:w="448"/>
                          <w:gridCol w:w="478"/>
                          <w:gridCol w:w="447"/>
                          <w:gridCol w:w="466"/>
                          <w:gridCol w:w="574"/>
                        </w:tblGrid>
                        <w:tr w:rsidR="00FD4216" w:rsidRPr="00501558" w14:paraId="2EFAF74D" w14:textId="77777777" w:rsidTr="00FD4216">
                          <w:trPr>
                            <w:trHeight w:val="264"/>
                          </w:trPr>
                          <w:tc>
                            <w:tcPr>
                              <w:tcW w:w="805" w:type="dxa"/>
                              <w:tcBorders>
                                <w:top w:val="nil"/>
                                <w:left w:val="nil"/>
                                <w:bottom w:val="nil"/>
                                <w:right w:val="nil"/>
                              </w:tcBorders>
                              <w:shd w:val="clear" w:color="auto" w:fill="auto"/>
                              <w:noWrap/>
                              <w:vAlign w:val="bottom"/>
                            </w:tcPr>
                            <w:p w14:paraId="532FF5CC" w14:textId="77777777" w:rsidR="00FD4216" w:rsidRPr="00501558" w:rsidRDefault="00FD4216" w:rsidP="001A5214">
                              <w:pPr>
                                <w:spacing w:after="0" w:line="276" w:lineRule="auto"/>
                                <w:rPr>
                                  <w:rFonts w:ascii="Times New Roman" w:eastAsia="Times New Roman" w:hAnsi="Times New Roman" w:cs="Times New Roman"/>
                                  <w:bCs/>
                                  <w:lang w:val="en-IN" w:eastAsia="en-IN"/>
                                </w:rPr>
                              </w:pPr>
                            </w:p>
                          </w:tc>
                          <w:tc>
                            <w:tcPr>
                              <w:tcW w:w="883" w:type="dxa"/>
                              <w:tcBorders>
                                <w:top w:val="nil"/>
                                <w:left w:val="nil"/>
                                <w:bottom w:val="nil"/>
                                <w:right w:val="nil"/>
                              </w:tcBorders>
                              <w:shd w:val="clear" w:color="auto" w:fill="auto"/>
                              <w:noWrap/>
                              <w:vAlign w:val="bottom"/>
                            </w:tcPr>
                            <w:p w14:paraId="71F578A2"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c>
                            <w:tcPr>
                              <w:tcW w:w="805" w:type="dxa"/>
                              <w:tcBorders>
                                <w:top w:val="nil"/>
                                <w:left w:val="nil"/>
                                <w:bottom w:val="nil"/>
                                <w:right w:val="nil"/>
                              </w:tcBorders>
                              <w:shd w:val="clear" w:color="auto" w:fill="auto"/>
                              <w:noWrap/>
                              <w:vAlign w:val="bottom"/>
                            </w:tcPr>
                            <w:p w14:paraId="7121E3C6"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c>
                            <w:tcPr>
                              <w:tcW w:w="851" w:type="dxa"/>
                              <w:tcBorders>
                                <w:top w:val="nil"/>
                                <w:left w:val="nil"/>
                                <w:bottom w:val="nil"/>
                                <w:right w:val="nil"/>
                              </w:tcBorders>
                              <w:shd w:val="clear" w:color="auto" w:fill="auto"/>
                              <w:noWrap/>
                              <w:vAlign w:val="bottom"/>
                            </w:tcPr>
                            <w:p w14:paraId="3C2C05C3" w14:textId="77777777" w:rsidR="00FD4216" w:rsidRPr="00501558" w:rsidRDefault="00FD4216" w:rsidP="001A5214">
                              <w:pPr>
                                <w:spacing w:after="0" w:line="276" w:lineRule="auto"/>
                                <w:rPr>
                                  <w:rFonts w:ascii="Times New Roman" w:eastAsia="Times New Roman" w:hAnsi="Times New Roman" w:cs="Times New Roman"/>
                                  <w:bCs/>
                                  <w:sz w:val="20"/>
                                  <w:szCs w:val="20"/>
                                  <w:lang w:val="en-IN" w:eastAsia="en-IN"/>
                                </w:rPr>
                              </w:pPr>
                            </w:p>
                          </w:tc>
                          <w:tc>
                            <w:tcPr>
                              <w:tcW w:w="1128" w:type="dxa"/>
                              <w:tcBorders>
                                <w:top w:val="nil"/>
                                <w:left w:val="nil"/>
                                <w:bottom w:val="nil"/>
                                <w:right w:val="nil"/>
                              </w:tcBorders>
                              <w:shd w:val="clear" w:color="auto" w:fill="auto"/>
                              <w:noWrap/>
                              <w:vAlign w:val="bottom"/>
                            </w:tcPr>
                            <w:p w14:paraId="7FE5D3CA"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r>
                      </w:tbl>
                      <w:p w14:paraId="6CEE15D1" w14:textId="77777777" w:rsidR="00FD4216" w:rsidRPr="00501558" w:rsidRDefault="00FD4216" w:rsidP="001A5214">
                        <w:pPr>
                          <w:spacing w:after="0" w:line="276" w:lineRule="auto"/>
                          <w:rPr>
                            <w:rFonts w:ascii="Times New Roman" w:eastAsia="Times New Roman" w:hAnsi="Times New Roman" w:cs="Times New Roman"/>
                            <w:bCs/>
                            <w:lang w:val="en-IN" w:eastAsia="en-IN"/>
                          </w:rPr>
                        </w:pPr>
                      </w:p>
                    </w:tc>
                    <w:tc>
                      <w:tcPr>
                        <w:tcW w:w="960" w:type="dxa"/>
                        <w:tcBorders>
                          <w:top w:val="nil"/>
                          <w:left w:val="nil"/>
                          <w:bottom w:val="nil"/>
                          <w:right w:val="nil"/>
                        </w:tcBorders>
                        <w:shd w:val="clear" w:color="auto" w:fill="auto"/>
                        <w:noWrap/>
                        <w:vAlign w:val="bottom"/>
                      </w:tcPr>
                      <w:p w14:paraId="04C7F2C2"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c>
                      <w:tcPr>
                        <w:tcW w:w="960" w:type="dxa"/>
                        <w:tcBorders>
                          <w:top w:val="nil"/>
                          <w:left w:val="nil"/>
                          <w:bottom w:val="nil"/>
                          <w:right w:val="nil"/>
                        </w:tcBorders>
                        <w:shd w:val="clear" w:color="auto" w:fill="auto"/>
                        <w:noWrap/>
                        <w:vAlign w:val="bottom"/>
                      </w:tcPr>
                      <w:p w14:paraId="05B8AB76"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c>
                      <w:tcPr>
                        <w:tcW w:w="1222" w:type="dxa"/>
                        <w:tcBorders>
                          <w:top w:val="nil"/>
                          <w:left w:val="nil"/>
                          <w:bottom w:val="nil"/>
                          <w:right w:val="nil"/>
                        </w:tcBorders>
                        <w:shd w:val="clear" w:color="auto" w:fill="auto"/>
                        <w:noWrap/>
                        <w:vAlign w:val="bottom"/>
                      </w:tcPr>
                      <w:p w14:paraId="18967D13" w14:textId="77777777" w:rsidR="00FD4216" w:rsidRPr="00501558" w:rsidRDefault="00FD4216" w:rsidP="001A5214">
                        <w:pPr>
                          <w:spacing w:after="0" w:line="276" w:lineRule="auto"/>
                          <w:rPr>
                            <w:rFonts w:ascii="Times New Roman" w:eastAsia="Times New Roman" w:hAnsi="Times New Roman" w:cs="Times New Roman"/>
                            <w:bCs/>
                            <w:sz w:val="20"/>
                            <w:szCs w:val="20"/>
                            <w:lang w:val="en-IN" w:eastAsia="en-IN"/>
                          </w:rPr>
                        </w:pPr>
                      </w:p>
                    </w:tc>
                    <w:tc>
                      <w:tcPr>
                        <w:tcW w:w="236" w:type="dxa"/>
                        <w:tcBorders>
                          <w:top w:val="nil"/>
                          <w:left w:val="nil"/>
                          <w:bottom w:val="nil"/>
                          <w:right w:val="nil"/>
                        </w:tcBorders>
                        <w:shd w:val="clear" w:color="auto" w:fill="auto"/>
                        <w:noWrap/>
                        <w:vAlign w:val="bottom"/>
                      </w:tcPr>
                      <w:p w14:paraId="60490603"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r>
                </w:tbl>
                <w:p w14:paraId="65B4A6C2" w14:textId="77777777" w:rsidR="00FD4216" w:rsidRPr="00501558" w:rsidRDefault="00FD4216" w:rsidP="001A5214">
                  <w:pPr>
                    <w:spacing w:line="276" w:lineRule="auto"/>
                    <w:rPr>
                      <w:rFonts w:ascii="Times New Roman" w:hAnsi="Times New Roman" w:cs="Times New Roman"/>
                      <w:bCs/>
                      <w:sz w:val="24"/>
                      <w:szCs w:val="24"/>
                    </w:rPr>
                  </w:pPr>
                </w:p>
                <w:p w14:paraId="5E6E5B95" w14:textId="77777777" w:rsidR="00FD4216" w:rsidRPr="00501558" w:rsidRDefault="00FD421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H0 is accepted.</w:t>
                  </w:r>
                </w:p>
              </w:tc>
              <w:tc>
                <w:tcPr>
                  <w:tcW w:w="1018" w:type="dxa"/>
                  <w:tcBorders>
                    <w:top w:val="nil"/>
                    <w:left w:val="nil"/>
                    <w:bottom w:val="nil"/>
                    <w:right w:val="nil"/>
                  </w:tcBorders>
                  <w:shd w:val="clear" w:color="auto" w:fill="auto"/>
                  <w:noWrap/>
                  <w:vAlign w:val="bottom"/>
                </w:tcPr>
                <w:p w14:paraId="4ABC4DAD"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c>
                <w:tcPr>
                  <w:tcW w:w="929" w:type="dxa"/>
                  <w:tcBorders>
                    <w:top w:val="nil"/>
                    <w:left w:val="nil"/>
                    <w:bottom w:val="nil"/>
                    <w:right w:val="nil"/>
                  </w:tcBorders>
                  <w:shd w:val="clear" w:color="auto" w:fill="auto"/>
                  <w:noWrap/>
                  <w:vAlign w:val="bottom"/>
                </w:tcPr>
                <w:p w14:paraId="34FCCAED"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c>
                <w:tcPr>
                  <w:tcW w:w="1003" w:type="dxa"/>
                  <w:tcBorders>
                    <w:top w:val="nil"/>
                    <w:left w:val="nil"/>
                    <w:bottom w:val="nil"/>
                    <w:right w:val="nil"/>
                  </w:tcBorders>
                  <w:shd w:val="clear" w:color="auto" w:fill="auto"/>
                  <w:noWrap/>
                  <w:vAlign w:val="bottom"/>
                </w:tcPr>
                <w:p w14:paraId="6101C135" w14:textId="77777777" w:rsidR="00FD4216" w:rsidRPr="00501558" w:rsidRDefault="00FD4216" w:rsidP="001A5214">
                  <w:pPr>
                    <w:spacing w:after="0" w:line="276" w:lineRule="auto"/>
                    <w:rPr>
                      <w:rFonts w:ascii="Times New Roman" w:eastAsia="Times New Roman" w:hAnsi="Times New Roman" w:cs="Times New Roman"/>
                      <w:bCs/>
                      <w:sz w:val="20"/>
                      <w:szCs w:val="20"/>
                      <w:lang w:val="en-IN" w:eastAsia="en-IN"/>
                    </w:rPr>
                  </w:pPr>
                </w:p>
              </w:tc>
              <w:tc>
                <w:tcPr>
                  <w:tcW w:w="1451" w:type="dxa"/>
                  <w:tcBorders>
                    <w:top w:val="nil"/>
                    <w:left w:val="nil"/>
                    <w:bottom w:val="nil"/>
                    <w:right w:val="nil"/>
                  </w:tcBorders>
                  <w:shd w:val="clear" w:color="auto" w:fill="auto"/>
                  <w:noWrap/>
                  <w:vAlign w:val="bottom"/>
                </w:tcPr>
                <w:p w14:paraId="1B5E09AA"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r>
          </w:tbl>
          <w:p w14:paraId="440ACEBC" w14:textId="77777777" w:rsidR="00FD4216" w:rsidRPr="00501558" w:rsidRDefault="00FD4216" w:rsidP="001A5214">
            <w:pPr>
              <w:spacing w:after="0" w:line="276" w:lineRule="auto"/>
              <w:rPr>
                <w:rFonts w:ascii="Times New Roman" w:eastAsia="Times New Roman" w:hAnsi="Times New Roman" w:cs="Times New Roman"/>
                <w:bCs/>
                <w:lang w:val="en-IN" w:eastAsia="en-IN"/>
              </w:rPr>
            </w:pPr>
          </w:p>
        </w:tc>
        <w:tc>
          <w:tcPr>
            <w:tcW w:w="960" w:type="dxa"/>
            <w:tcBorders>
              <w:top w:val="nil"/>
              <w:left w:val="nil"/>
              <w:bottom w:val="nil"/>
              <w:right w:val="nil"/>
            </w:tcBorders>
            <w:shd w:val="clear" w:color="auto" w:fill="auto"/>
            <w:noWrap/>
            <w:vAlign w:val="bottom"/>
          </w:tcPr>
          <w:p w14:paraId="6DA9DEE8"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c>
          <w:tcPr>
            <w:tcW w:w="960" w:type="dxa"/>
            <w:tcBorders>
              <w:top w:val="nil"/>
              <w:left w:val="nil"/>
              <w:bottom w:val="nil"/>
              <w:right w:val="nil"/>
            </w:tcBorders>
            <w:shd w:val="clear" w:color="auto" w:fill="auto"/>
            <w:noWrap/>
            <w:vAlign w:val="bottom"/>
          </w:tcPr>
          <w:p w14:paraId="28D96311"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c>
          <w:tcPr>
            <w:tcW w:w="1222" w:type="dxa"/>
            <w:tcBorders>
              <w:top w:val="nil"/>
              <w:left w:val="nil"/>
              <w:bottom w:val="nil"/>
              <w:right w:val="nil"/>
            </w:tcBorders>
            <w:shd w:val="clear" w:color="auto" w:fill="auto"/>
            <w:noWrap/>
            <w:vAlign w:val="bottom"/>
          </w:tcPr>
          <w:p w14:paraId="36BA5586" w14:textId="77777777" w:rsidR="00FD4216" w:rsidRPr="00501558" w:rsidRDefault="00FD4216" w:rsidP="001A5214">
            <w:pPr>
              <w:spacing w:after="0" w:line="276" w:lineRule="auto"/>
              <w:rPr>
                <w:rFonts w:ascii="Times New Roman" w:eastAsia="Times New Roman" w:hAnsi="Times New Roman" w:cs="Times New Roman"/>
                <w:bCs/>
                <w:sz w:val="20"/>
                <w:szCs w:val="20"/>
                <w:lang w:val="en-IN" w:eastAsia="en-IN"/>
              </w:rPr>
            </w:pPr>
          </w:p>
        </w:tc>
        <w:tc>
          <w:tcPr>
            <w:tcW w:w="236" w:type="dxa"/>
            <w:tcBorders>
              <w:top w:val="nil"/>
              <w:left w:val="nil"/>
              <w:bottom w:val="nil"/>
              <w:right w:val="nil"/>
            </w:tcBorders>
            <w:shd w:val="clear" w:color="auto" w:fill="auto"/>
            <w:noWrap/>
            <w:vAlign w:val="bottom"/>
          </w:tcPr>
          <w:p w14:paraId="256FC10F" w14:textId="77777777" w:rsidR="00FD4216" w:rsidRPr="00501558" w:rsidRDefault="00FD4216" w:rsidP="001A5214">
            <w:pPr>
              <w:spacing w:after="0" w:line="276" w:lineRule="auto"/>
              <w:jc w:val="right"/>
              <w:rPr>
                <w:rFonts w:ascii="Times New Roman" w:eastAsia="Times New Roman" w:hAnsi="Times New Roman" w:cs="Times New Roman"/>
                <w:bCs/>
                <w:lang w:val="en-IN" w:eastAsia="en-IN"/>
              </w:rPr>
            </w:pPr>
          </w:p>
        </w:tc>
      </w:tr>
    </w:tbl>
    <w:p w14:paraId="10F8D868" w14:textId="77777777" w:rsidR="00FD4216" w:rsidRPr="00501558" w:rsidRDefault="00FD421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Comment:</w:t>
      </w:r>
    </w:p>
    <w:p w14:paraId="3592BA11" w14:textId="77777777" w:rsidR="00FD4216" w:rsidRPr="00501558" w:rsidRDefault="001757C8"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Difference of category and off</w:t>
      </w:r>
      <w:r w:rsidR="00FD4216" w:rsidRPr="00501558">
        <w:rPr>
          <w:rFonts w:ascii="Times New Roman" w:hAnsi="Times New Roman" w:cs="Times New Roman"/>
          <w:bCs/>
          <w:sz w:val="24"/>
          <w:szCs w:val="24"/>
        </w:rPr>
        <w:t>line class attendance</w:t>
      </w:r>
      <w:r w:rsidRPr="00501558">
        <w:rPr>
          <w:rFonts w:ascii="Times New Roman" w:hAnsi="Times New Roman" w:cs="Times New Roman"/>
          <w:bCs/>
          <w:sz w:val="24"/>
          <w:szCs w:val="24"/>
        </w:rPr>
        <w:t xml:space="preserve"> are not significant pair</w:t>
      </w:r>
      <w:r w:rsidR="00FD4216" w:rsidRPr="00501558">
        <w:rPr>
          <w:rFonts w:ascii="Times New Roman" w:hAnsi="Times New Roman" w:cs="Times New Roman"/>
          <w:bCs/>
          <w:sz w:val="24"/>
          <w:szCs w:val="24"/>
        </w:rPr>
        <w:t>.</w:t>
      </w:r>
    </w:p>
    <w:p w14:paraId="58F8DF10" w14:textId="77777777" w:rsidR="001757C8"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3</w:t>
      </w:r>
      <w:r w:rsidR="001757C8" w:rsidRPr="00501558">
        <w:rPr>
          <w:rFonts w:ascii="Times New Roman" w:hAnsi="Times New Roman" w:cs="Times New Roman"/>
          <w:b/>
          <w:sz w:val="24"/>
          <w:szCs w:val="24"/>
        </w:rPr>
        <w:t>.Association between Difference of category and understanding concepts.</w:t>
      </w:r>
    </w:p>
    <w:tbl>
      <w:tblPr>
        <w:tblW w:w="8500" w:type="dxa"/>
        <w:tblLook w:val="04A0" w:firstRow="1" w:lastRow="0" w:firstColumn="1" w:lastColumn="0" w:noHBand="0" w:noVBand="1"/>
      </w:tblPr>
      <w:tblGrid>
        <w:gridCol w:w="2600"/>
        <w:gridCol w:w="2240"/>
        <w:gridCol w:w="1820"/>
        <w:gridCol w:w="1840"/>
      </w:tblGrid>
      <w:tr w:rsidR="001757C8" w:rsidRPr="00501558" w14:paraId="7BAF78DC" w14:textId="77777777" w:rsidTr="001757C8">
        <w:trPr>
          <w:trHeight w:val="2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24E30"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2DCE7E6D"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xml:space="preserve">Do you understand the concepts that are being taught in online class?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65D4E028"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2A84017"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w:t>
            </w:r>
          </w:p>
        </w:tc>
      </w:tr>
      <w:tr w:rsidR="001757C8" w:rsidRPr="00501558" w14:paraId="4EC7C93F" w14:textId="77777777" w:rsidTr="001757C8">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5BC8D34"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xml:space="preserve"> Difference Category</w:t>
            </w:r>
          </w:p>
        </w:tc>
        <w:tc>
          <w:tcPr>
            <w:tcW w:w="2240" w:type="dxa"/>
            <w:tcBorders>
              <w:top w:val="nil"/>
              <w:left w:val="nil"/>
              <w:bottom w:val="single" w:sz="4" w:space="0" w:color="auto"/>
              <w:right w:val="single" w:sz="4" w:space="0" w:color="auto"/>
            </w:tcBorders>
            <w:shd w:val="clear" w:color="auto" w:fill="auto"/>
            <w:noWrap/>
            <w:vAlign w:val="bottom"/>
            <w:hideMark/>
          </w:tcPr>
          <w:p w14:paraId="7D81D256"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No</w:t>
            </w:r>
          </w:p>
        </w:tc>
        <w:tc>
          <w:tcPr>
            <w:tcW w:w="1820" w:type="dxa"/>
            <w:tcBorders>
              <w:top w:val="nil"/>
              <w:left w:val="nil"/>
              <w:bottom w:val="single" w:sz="4" w:space="0" w:color="auto"/>
              <w:right w:val="single" w:sz="4" w:space="0" w:color="auto"/>
            </w:tcBorders>
            <w:shd w:val="clear" w:color="auto" w:fill="auto"/>
            <w:noWrap/>
            <w:vAlign w:val="bottom"/>
            <w:hideMark/>
          </w:tcPr>
          <w:p w14:paraId="786F3443"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Partially</w:t>
            </w:r>
          </w:p>
        </w:tc>
        <w:tc>
          <w:tcPr>
            <w:tcW w:w="1840" w:type="dxa"/>
            <w:tcBorders>
              <w:top w:val="nil"/>
              <w:left w:val="nil"/>
              <w:bottom w:val="single" w:sz="4" w:space="0" w:color="auto"/>
              <w:right w:val="single" w:sz="4" w:space="0" w:color="auto"/>
            </w:tcBorders>
            <w:shd w:val="clear" w:color="auto" w:fill="auto"/>
            <w:noWrap/>
            <w:vAlign w:val="bottom"/>
            <w:hideMark/>
          </w:tcPr>
          <w:p w14:paraId="5D34D477"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Yes</w:t>
            </w:r>
          </w:p>
        </w:tc>
      </w:tr>
      <w:tr w:rsidR="001757C8" w:rsidRPr="00501558" w14:paraId="723750F9" w14:textId="77777777" w:rsidTr="001757C8">
        <w:trPr>
          <w:trHeight w:val="3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18064EE"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NO CHANGE</w:t>
            </w:r>
          </w:p>
        </w:tc>
        <w:tc>
          <w:tcPr>
            <w:tcW w:w="2240" w:type="dxa"/>
            <w:tcBorders>
              <w:top w:val="nil"/>
              <w:left w:val="nil"/>
              <w:bottom w:val="single" w:sz="4" w:space="0" w:color="auto"/>
              <w:right w:val="single" w:sz="4" w:space="0" w:color="auto"/>
            </w:tcBorders>
            <w:shd w:val="clear" w:color="auto" w:fill="auto"/>
            <w:noWrap/>
            <w:vAlign w:val="bottom"/>
            <w:hideMark/>
          </w:tcPr>
          <w:p w14:paraId="15ACDFA5"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0</w:t>
            </w:r>
          </w:p>
        </w:tc>
        <w:tc>
          <w:tcPr>
            <w:tcW w:w="1820" w:type="dxa"/>
            <w:tcBorders>
              <w:top w:val="nil"/>
              <w:left w:val="nil"/>
              <w:bottom w:val="single" w:sz="4" w:space="0" w:color="auto"/>
              <w:right w:val="single" w:sz="4" w:space="0" w:color="auto"/>
            </w:tcBorders>
            <w:shd w:val="clear" w:color="auto" w:fill="auto"/>
            <w:noWrap/>
            <w:vAlign w:val="bottom"/>
            <w:hideMark/>
          </w:tcPr>
          <w:p w14:paraId="240C86F9"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9</w:t>
            </w:r>
          </w:p>
        </w:tc>
        <w:tc>
          <w:tcPr>
            <w:tcW w:w="1840" w:type="dxa"/>
            <w:tcBorders>
              <w:top w:val="nil"/>
              <w:left w:val="nil"/>
              <w:bottom w:val="single" w:sz="4" w:space="0" w:color="auto"/>
              <w:right w:val="single" w:sz="4" w:space="0" w:color="auto"/>
            </w:tcBorders>
            <w:shd w:val="clear" w:color="auto" w:fill="auto"/>
            <w:noWrap/>
            <w:vAlign w:val="bottom"/>
            <w:hideMark/>
          </w:tcPr>
          <w:p w14:paraId="0FA2C39E"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2</w:t>
            </w:r>
          </w:p>
        </w:tc>
      </w:tr>
      <w:tr w:rsidR="001757C8" w:rsidRPr="00501558" w14:paraId="42E10D3D" w14:textId="77777777" w:rsidTr="001757C8">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F2A52B9"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lastRenderedPageBreak/>
              <w:t>LESS CHANGE</w:t>
            </w:r>
          </w:p>
        </w:tc>
        <w:tc>
          <w:tcPr>
            <w:tcW w:w="2240" w:type="dxa"/>
            <w:tcBorders>
              <w:top w:val="nil"/>
              <w:left w:val="nil"/>
              <w:bottom w:val="single" w:sz="4" w:space="0" w:color="auto"/>
              <w:right w:val="single" w:sz="4" w:space="0" w:color="auto"/>
            </w:tcBorders>
            <w:shd w:val="clear" w:color="auto" w:fill="auto"/>
            <w:noWrap/>
            <w:vAlign w:val="bottom"/>
            <w:hideMark/>
          </w:tcPr>
          <w:p w14:paraId="25B45D33"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2</w:t>
            </w:r>
          </w:p>
        </w:tc>
        <w:tc>
          <w:tcPr>
            <w:tcW w:w="1820" w:type="dxa"/>
            <w:tcBorders>
              <w:top w:val="nil"/>
              <w:left w:val="nil"/>
              <w:bottom w:val="single" w:sz="4" w:space="0" w:color="auto"/>
              <w:right w:val="single" w:sz="4" w:space="0" w:color="auto"/>
            </w:tcBorders>
            <w:shd w:val="clear" w:color="auto" w:fill="auto"/>
            <w:noWrap/>
            <w:vAlign w:val="bottom"/>
            <w:hideMark/>
          </w:tcPr>
          <w:p w14:paraId="136826C7"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4</w:t>
            </w:r>
          </w:p>
        </w:tc>
        <w:tc>
          <w:tcPr>
            <w:tcW w:w="1840" w:type="dxa"/>
            <w:tcBorders>
              <w:top w:val="nil"/>
              <w:left w:val="nil"/>
              <w:bottom w:val="single" w:sz="4" w:space="0" w:color="auto"/>
              <w:right w:val="single" w:sz="4" w:space="0" w:color="auto"/>
            </w:tcBorders>
            <w:shd w:val="clear" w:color="auto" w:fill="auto"/>
            <w:noWrap/>
            <w:vAlign w:val="bottom"/>
            <w:hideMark/>
          </w:tcPr>
          <w:p w14:paraId="1DA44B14"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2</w:t>
            </w:r>
          </w:p>
        </w:tc>
      </w:tr>
      <w:tr w:rsidR="001757C8" w:rsidRPr="00501558" w14:paraId="50E13491" w14:textId="77777777" w:rsidTr="001757C8">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EC5C83B"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MODERATE CHANGE</w:t>
            </w:r>
          </w:p>
        </w:tc>
        <w:tc>
          <w:tcPr>
            <w:tcW w:w="2240" w:type="dxa"/>
            <w:tcBorders>
              <w:top w:val="nil"/>
              <w:left w:val="nil"/>
              <w:bottom w:val="single" w:sz="4" w:space="0" w:color="auto"/>
              <w:right w:val="single" w:sz="4" w:space="0" w:color="auto"/>
            </w:tcBorders>
            <w:shd w:val="clear" w:color="auto" w:fill="auto"/>
            <w:noWrap/>
            <w:vAlign w:val="bottom"/>
            <w:hideMark/>
          </w:tcPr>
          <w:p w14:paraId="149F6EEE"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10</w:t>
            </w:r>
          </w:p>
        </w:tc>
        <w:tc>
          <w:tcPr>
            <w:tcW w:w="1820" w:type="dxa"/>
            <w:tcBorders>
              <w:top w:val="nil"/>
              <w:left w:val="nil"/>
              <w:bottom w:val="single" w:sz="4" w:space="0" w:color="auto"/>
              <w:right w:val="single" w:sz="4" w:space="0" w:color="auto"/>
            </w:tcBorders>
            <w:shd w:val="clear" w:color="auto" w:fill="auto"/>
            <w:noWrap/>
            <w:vAlign w:val="bottom"/>
            <w:hideMark/>
          </w:tcPr>
          <w:p w14:paraId="436F5EBA"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10</w:t>
            </w:r>
          </w:p>
        </w:tc>
        <w:tc>
          <w:tcPr>
            <w:tcW w:w="1840" w:type="dxa"/>
            <w:tcBorders>
              <w:top w:val="nil"/>
              <w:left w:val="nil"/>
              <w:bottom w:val="single" w:sz="4" w:space="0" w:color="auto"/>
              <w:right w:val="single" w:sz="4" w:space="0" w:color="auto"/>
            </w:tcBorders>
            <w:shd w:val="clear" w:color="auto" w:fill="auto"/>
            <w:noWrap/>
            <w:vAlign w:val="bottom"/>
            <w:hideMark/>
          </w:tcPr>
          <w:p w14:paraId="2291DD3D"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8</w:t>
            </w:r>
          </w:p>
        </w:tc>
      </w:tr>
      <w:tr w:rsidR="001757C8" w:rsidRPr="00501558" w14:paraId="5DCA6505" w14:textId="77777777" w:rsidTr="001757C8">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AAA7C7C" w14:textId="77777777" w:rsidR="001757C8" w:rsidRPr="00501558" w:rsidRDefault="001757C8"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HUGE CHANGE</w:t>
            </w:r>
          </w:p>
        </w:tc>
        <w:tc>
          <w:tcPr>
            <w:tcW w:w="2240" w:type="dxa"/>
            <w:tcBorders>
              <w:top w:val="nil"/>
              <w:left w:val="nil"/>
              <w:bottom w:val="single" w:sz="4" w:space="0" w:color="auto"/>
              <w:right w:val="single" w:sz="4" w:space="0" w:color="auto"/>
            </w:tcBorders>
            <w:shd w:val="clear" w:color="auto" w:fill="auto"/>
            <w:noWrap/>
            <w:vAlign w:val="bottom"/>
            <w:hideMark/>
          </w:tcPr>
          <w:p w14:paraId="29768AC6"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9</w:t>
            </w:r>
          </w:p>
        </w:tc>
        <w:tc>
          <w:tcPr>
            <w:tcW w:w="1820" w:type="dxa"/>
            <w:tcBorders>
              <w:top w:val="nil"/>
              <w:left w:val="nil"/>
              <w:bottom w:val="single" w:sz="4" w:space="0" w:color="auto"/>
              <w:right w:val="single" w:sz="4" w:space="0" w:color="auto"/>
            </w:tcBorders>
            <w:shd w:val="clear" w:color="auto" w:fill="auto"/>
            <w:noWrap/>
            <w:vAlign w:val="bottom"/>
            <w:hideMark/>
          </w:tcPr>
          <w:p w14:paraId="43B68CB8"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11</w:t>
            </w:r>
          </w:p>
        </w:tc>
        <w:tc>
          <w:tcPr>
            <w:tcW w:w="1840" w:type="dxa"/>
            <w:tcBorders>
              <w:top w:val="nil"/>
              <w:left w:val="nil"/>
              <w:bottom w:val="single" w:sz="4" w:space="0" w:color="auto"/>
              <w:right w:val="single" w:sz="4" w:space="0" w:color="auto"/>
            </w:tcBorders>
            <w:shd w:val="clear" w:color="auto" w:fill="auto"/>
            <w:noWrap/>
            <w:vAlign w:val="bottom"/>
            <w:hideMark/>
          </w:tcPr>
          <w:p w14:paraId="4D4150ED" w14:textId="77777777" w:rsidR="001757C8" w:rsidRPr="00501558" w:rsidRDefault="001757C8"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5</w:t>
            </w:r>
          </w:p>
        </w:tc>
      </w:tr>
    </w:tbl>
    <w:p w14:paraId="38925140" w14:textId="77777777" w:rsidR="001757C8" w:rsidRPr="00501558" w:rsidRDefault="001757C8" w:rsidP="001A5214">
      <w:pPr>
        <w:spacing w:line="276" w:lineRule="auto"/>
        <w:rPr>
          <w:rFonts w:ascii="Times New Roman" w:hAnsi="Times New Roman" w:cs="Times New Roman"/>
          <w:b/>
          <w:sz w:val="24"/>
          <w:szCs w:val="24"/>
        </w:rPr>
      </w:pPr>
    </w:p>
    <w:p w14:paraId="6043D552" w14:textId="77777777" w:rsidR="001757C8" w:rsidRPr="00501558" w:rsidRDefault="001757C8"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Concordant pair, discordant pair, total tied pairs:</w:t>
      </w:r>
    </w:p>
    <w:tbl>
      <w:tblPr>
        <w:tblW w:w="6000" w:type="dxa"/>
        <w:tblLook w:val="04A0" w:firstRow="1" w:lastRow="0" w:firstColumn="1" w:lastColumn="0" w:noHBand="0" w:noVBand="1"/>
      </w:tblPr>
      <w:tblGrid>
        <w:gridCol w:w="1400"/>
        <w:gridCol w:w="1720"/>
        <w:gridCol w:w="960"/>
        <w:gridCol w:w="960"/>
        <w:gridCol w:w="960"/>
      </w:tblGrid>
      <w:tr w:rsidR="001757C8" w:rsidRPr="00501558" w14:paraId="2C5D967F" w14:textId="77777777" w:rsidTr="001757C8">
        <w:trPr>
          <w:trHeight w:val="370"/>
        </w:trPr>
        <w:tc>
          <w:tcPr>
            <w:tcW w:w="1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5B9929" w14:textId="77777777" w:rsidR="001757C8" w:rsidRPr="00501558" w:rsidRDefault="001757C8"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C</w:t>
            </w:r>
          </w:p>
        </w:tc>
        <w:tc>
          <w:tcPr>
            <w:tcW w:w="1720" w:type="dxa"/>
            <w:tcBorders>
              <w:top w:val="single" w:sz="4" w:space="0" w:color="auto"/>
              <w:left w:val="nil"/>
              <w:bottom w:val="single" w:sz="4" w:space="0" w:color="auto"/>
              <w:right w:val="single" w:sz="4" w:space="0" w:color="auto"/>
            </w:tcBorders>
            <w:shd w:val="clear" w:color="000000" w:fill="FFFFFF"/>
            <w:noWrap/>
            <w:vAlign w:val="bottom"/>
            <w:hideMark/>
          </w:tcPr>
          <w:p w14:paraId="460F82BA" w14:textId="77777777" w:rsidR="001757C8" w:rsidRPr="00501558" w:rsidRDefault="001757C8"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687</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5C16E253" w14:textId="77777777" w:rsidR="001757C8" w:rsidRPr="00501558" w:rsidRDefault="001757C8"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74F5724D" w14:textId="77777777" w:rsidR="001757C8" w:rsidRPr="00501558" w:rsidRDefault="001757C8"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T(x)</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072EE03F" w14:textId="77777777" w:rsidR="001757C8" w:rsidRPr="00501558" w:rsidRDefault="001757C8"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761</w:t>
            </w:r>
          </w:p>
        </w:tc>
      </w:tr>
      <w:tr w:rsidR="001757C8" w:rsidRPr="00501558" w14:paraId="366F2AB5" w14:textId="77777777" w:rsidTr="001757C8">
        <w:trPr>
          <w:trHeight w:val="290"/>
        </w:trPr>
        <w:tc>
          <w:tcPr>
            <w:tcW w:w="1400" w:type="dxa"/>
            <w:tcBorders>
              <w:top w:val="nil"/>
              <w:left w:val="single" w:sz="4" w:space="0" w:color="auto"/>
              <w:bottom w:val="single" w:sz="4" w:space="0" w:color="auto"/>
              <w:right w:val="single" w:sz="4" w:space="0" w:color="auto"/>
            </w:tcBorders>
            <w:shd w:val="clear" w:color="000000" w:fill="FFFFFF"/>
            <w:noWrap/>
            <w:vAlign w:val="bottom"/>
            <w:hideMark/>
          </w:tcPr>
          <w:p w14:paraId="1D63562A" w14:textId="77777777" w:rsidR="001757C8" w:rsidRPr="00501558" w:rsidRDefault="001757C8"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D</w:t>
            </w:r>
          </w:p>
        </w:tc>
        <w:tc>
          <w:tcPr>
            <w:tcW w:w="1720" w:type="dxa"/>
            <w:tcBorders>
              <w:top w:val="nil"/>
              <w:left w:val="nil"/>
              <w:bottom w:val="single" w:sz="4" w:space="0" w:color="auto"/>
              <w:right w:val="single" w:sz="4" w:space="0" w:color="auto"/>
            </w:tcBorders>
            <w:shd w:val="clear" w:color="000000" w:fill="FFFFFF"/>
            <w:noWrap/>
            <w:vAlign w:val="bottom"/>
            <w:hideMark/>
          </w:tcPr>
          <w:p w14:paraId="06ED3C70" w14:textId="77777777" w:rsidR="001757C8" w:rsidRPr="00501558" w:rsidRDefault="001757C8"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465</w:t>
            </w:r>
          </w:p>
        </w:tc>
        <w:tc>
          <w:tcPr>
            <w:tcW w:w="960" w:type="dxa"/>
            <w:tcBorders>
              <w:top w:val="nil"/>
              <w:left w:val="nil"/>
              <w:bottom w:val="single" w:sz="4" w:space="0" w:color="auto"/>
              <w:right w:val="single" w:sz="4" w:space="0" w:color="auto"/>
            </w:tcBorders>
            <w:shd w:val="clear" w:color="000000" w:fill="FFFFFF"/>
            <w:noWrap/>
            <w:vAlign w:val="bottom"/>
            <w:hideMark/>
          </w:tcPr>
          <w:p w14:paraId="56344A7C" w14:textId="77777777" w:rsidR="001757C8" w:rsidRPr="00501558" w:rsidRDefault="001757C8"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F1A60EC" w14:textId="77777777" w:rsidR="001757C8" w:rsidRPr="00501558" w:rsidRDefault="001757C8"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T(y)</w:t>
            </w:r>
          </w:p>
        </w:tc>
        <w:tc>
          <w:tcPr>
            <w:tcW w:w="960" w:type="dxa"/>
            <w:tcBorders>
              <w:top w:val="nil"/>
              <w:left w:val="nil"/>
              <w:bottom w:val="single" w:sz="4" w:space="0" w:color="auto"/>
              <w:right w:val="single" w:sz="4" w:space="0" w:color="auto"/>
            </w:tcBorders>
            <w:shd w:val="clear" w:color="000000" w:fill="FFFFFF"/>
            <w:noWrap/>
            <w:vAlign w:val="bottom"/>
            <w:hideMark/>
          </w:tcPr>
          <w:p w14:paraId="22050A77" w14:textId="77777777" w:rsidR="001757C8" w:rsidRPr="00501558" w:rsidRDefault="001757C8"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907</w:t>
            </w:r>
          </w:p>
        </w:tc>
      </w:tr>
    </w:tbl>
    <w:p w14:paraId="61C6336D" w14:textId="77777777" w:rsidR="001757C8" w:rsidRPr="00501558" w:rsidRDefault="001757C8" w:rsidP="001A5214">
      <w:pPr>
        <w:spacing w:line="276" w:lineRule="auto"/>
        <w:rPr>
          <w:rFonts w:ascii="Times New Roman" w:hAnsi="Times New Roman" w:cs="Times New Roman"/>
          <w:b/>
          <w:sz w:val="24"/>
          <w:szCs w:val="24"/>
        </w:rPr>
      </w:pPr>
    </w:p>
    <w:p w14:paraId="0BAFB5FE" w14:textId="77777777" w:rsidR="001757C8" w:rsidRPr="00501558" w:rsidRDefault="001757C8"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 xml:space="preserve">Kendall’s tau </w:t>
      </w:r>
      <w:proofErr w:type="gramStart"/>
      <w:r w:rsidRPr="00501558">
        <w:rPr>
          <w:rFonts w:ascii="Times New Roman" w:hAnsi="Times New Roman" w:cs="Times New Roman"/>
          <w:b/>
          <w:sz w:val="24"/>
          <w:szCs w:val="24"/>
        </w:rPr>
        <w:t>b :</w:t>
      </w:r>
      <w:proofErr w:type="gramEnd"/>
    </w:p>
    <w:tbl>
      <w:tblPr>
        <w:tblW w:w="1920" w:type="dxa"/>
        <w:tblLook w:val="04A0" w:firstRow="1" w:lastRow="0" w:firstColumn="1" w:lastColumn="0" w:noHBand="0" w:noVBand="1"/>
      </w:tblPr>
      <w:tblGrid>
        <w:gridCol w:w="960"/>
        <w:gridCol w:w="1041"/>
      </w:tblGrid>
      <w:tr w:rsidR="001757C8" w:rsidRPr="00501558" w14:paraId="61A96AA5" w14:textId="77777777" w:rsidTr="001757C8">
        <w:trPr>
          <w:trHeight w:val="370"/>
        </w:trPr>
        <w:tc>
          <w:tcPr>
            <w:tcW w:w="960" w:type="dxa"/>
            <w:tcBorders>
              <w:top w:val="nil"/>
              <w:left w:val="nil"/>
              <w:bottom w:val="nil"/>
              <w:right w:val="nil"/>
            </w:tcBorders>
            <w:shd w:val="clear" w:color="auto" w:fill="auto"/>
            <w:noWrap/>
            <w:vAlign w:val="bottom"/>
            <w:hideMark/>
          </w:tcPr>
          <w:p w14:paraId="6EE57922" w14:textId="77777777" w:rsidR="001757C8" w:rsidRPr="00501558" w:rsidRDefault="001757C8"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Tau b</w:t>
            </w:r>
          </w:p>
        </w:tc>
        <w:tc>
          <w:tcPr>
            <w:tcW w:w="960" w:type="dxa"/>
            <w:tcBorders>
              <w:top w:val="nil"/>
              <w:left w:val="nil"/>
              <w:bottom w:val="nil"/>
              <w:right w:val="nil"/>
            </w:tcBorders>
            <w:shd w:val="clear" w:color="auto" w:fill="auto"/>
            <w:noWrap/>
            <w:vAlign w:val="bottom"/>
            <w:hideMark/>
          </w:tcPr>
          <w:p w14:paraId="7464FF77" w14:textId="77777777" w:rsidR="001757C8" w:rsidRPr="00501558" w:rsidRDefault="001757C8"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0.129036</w:t>
            </w:r>
          </w:p>
        </w:tc>
      </w:tr>
    </w:tbl>
    <w:p w14:paraId="3B6D23DE" w14:textId="77777777" w:rsidR="001757C8" w:rsidRPr="00501558" w:rsidRDefault="001757C8" w:rsidP="001A5214">
      <w:pPr>
        <w:spacing w:line="276" w:lineRule="auto"/>
        <w:rPr>
          <w:rFonts w:ascii="Times New Roman" w:hAnsi="Times New Roman" w:cs="Times New Roman"/>
          <w:b/>
          <w:sz w:val="24"/>
          <w:szCs w:val="24"/>
        </w:rPr>
      </w:pPr>
    </w:p>
    <w:p w14:paraId="6505D303" w14:textId="77777777" w:rsidR="00F93EA2" w:rsidRPr="00501558" w:rsidRDefault="001757C8"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Significant test:</w:t>
      </w:r>
    </w:p>
    <w:p w14:paraId="2B7D125A" w14:textId="77777777" w:rsidR="001757C8" w:rsidRPr="00501558" w:rsidRDefault="001757C8"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Z=1.23&lt;</w:t>
      </w:r>
      <w:proofErr w:type="spellStart"/>
      <w:r w:rsidRPr="00501558">
        <w:rPr>
          <w:rFonts w:ascii="Times New Roman" w:hAnsi="Times New Roman" w:cs="Times New Roman"/>
          <w:b/>
          <w:sz w:val="24"/>
          <w:szCs w:val="24"/>
        </w:rPr>
        <w:t>z_crit</w:t>
      </w:r>
      <w:proofErr w:type="spellEnd"/>
      <w:r w:rsidRPr="00501558">
        <w:rPr>
          <w:rFonts w:ascii="Times New Roman" w:hAnsi="Times New Roman" w:cs="Times New Roman"/>
          <w:b/>
          <w:sz w:val="24"/>
          <w:szCs w:val="24"/>
        </w:rPr>
        <w:t>=1.96</w:t>
      </w:r>
    </w:p>
    <w:p w14:paraId="7835CEA0" w14:textId="77777777" w:rsidR="001757C8" w:rsidRPr="00501558" w:rsidRDefault="001757C8"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H0 is accepted.</w:t>
      </w:r>
    </w:p>
    <w:p w14:paraId="4344B85A" w14:textId="77777777" w:rsidR="001757C8" w:rsidRPr="00501558" w:rsidRDefault="001757C8"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Comment:</w:t>
      </w:r>
    </w:p>
    <w:p w14:paraId="3E6121A6" w14:textId="77777777" w:rsidR="001757C8" w:rsidRPr="00501558" w:rsidRDefault="008F24D8"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Difference of category and understanding the concept are not a significant pair.</w:t>
      </w:r>
    </w:p>
    <w:p w14:paraId="2F54A5B0"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4.Association between Difference of category and communication with teacher.</w:t>
      </w:r>
    </w:p>
    <w:tbl>
      <w:tblPr>
        <w:tblW w:w="8500" w:type="dxa"/>
        <w:tblLook w:val="04A0" w:firstRow="1" w:lastRow="0" w:firstColumn="1" w:lastColumn="0" w:noHBand="0" w:noVBand="1"/>
      </w:tblPr>
      <w:tblGrid>
        <w:gridCol w:w="2600"/>
        <w:gridCol w:w="2240"/>
        <w:gridCol w:w="1820"/>
        <w:gridCol w:w="1840"/>
      </w:tblGrid>
      <w:tr w:rsidR="00F66359" w:rsidRPr="00501558" w14:paraId="605BC90E" w14:textId="77777777" w:rsidTr="00F66359">
        <w:trPr>
          <w:trHeight w:val="2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5163F"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0A134967"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When do you communicate  with your teacher?</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0F3B815"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0E9B1EE"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w:t>
            </w:r>
          </w:p>
        </w:tc>
      </w:tr>
      <w:tr w:rsidR="00F66359" w:rsidRPr="00501558" w14:paraId="33768595" w14:textId="77777777" w:rsidTr="00F66359">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3C3D16DF"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xml:space="preserve"> Difference Category</w:t>
            </w:r>
          </w:p>
        </w:tc>
        <w:tc>
          <w:tcPr>
            <w:tcW w:w="2240" w:type="dxa"/>
            <w:tcBorders>
              <w:top w:val="nil"/>
              <w:left w:val="nil"/>
              <w:bottom w:val="single" w:sz="4" w:space="0" w:color="auto"/>
              <w:right w:val="single" w:sz="4" w:space="0" w:color="auto"/>
            </w:tcBorders>
            <w:shd w:val="clear" w:color="auto" w:fill="auto"/>
            <w:noWrap/>
            <w:vAlign w:val="bottom"/>
            <w:hideMark/>
          </w:tcPr>
          <w:p w14:paraId="0EA33B5C"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Always</w:t>
            </w:r>
          </w:p>
        </w:tc>
        <w:tc>
          <w:tcPr>
            <w:tcW w:w="1820" w:type="dxa"/>
            <w:tcBorders>
              <w:top w:val="nil"/>
              <w:left w:val="nil"/>
              <w:bottom w:val="single" w:sz="4" w:space="0" w:color="auto"/>
              <w:right w:val="single" w:sz="4" w:space="0" w:color="auto"/>
            </w:tcBorders>
            <w:shd w:val="clear" w:color="auto" w:fill="auto"/>
            <w:noWrap/>
            <w:vAlign w:val="bottom"/>
            <w:hideMark/>
          </w:tcPr>
          <w:p w14:paraId="272903CD"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For necessity</w:t>
            </w:r>
          </w:p>
        </w:tc>
        <w:tc>
          <w:tcPr>
            <w:tcW w:w="1840" w:type="dxa"/>
            <w:tcBorders>
              <w:top w:val="nil"/>
              <w:left w:val="nil"/>
              <w:bottom w:val="single" w:sz="4" w:space="0" w:color="auto"/>
              <w:right w:val="single" w:sz="4" w:space="0" w:color="auto"/>
            </w:tcBorders>
            <w:shd w:val="clear" w:color="auto" w:fill="auto"/>
            <w:noWrap/>
            <w:vAlign w:val="bottom"/>
            <w:hideMark/>
          </w:tcPr>
          <w:p w14:paraId="6B839EF8"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Never Ever</w:t>
            </w:r>
          </w:p>
        </w:tc>
      </w:tr>
      <w:tr w:rsidR="00F66359" w:rsidRPr="00501558" w14:paraId="029FFBBF" w14:textId="77777777" w:rsidTr="00F66359">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4EF77C6"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HUGE CHANGE</w:t>
            </w:r>
          </w:p>
        </w:tc>
        <w:tc>
          <w:tcPr>
            <w:tcW w:w="2240" w:type="dxa"/>
            <w:tcBorders>
              <w:top w:val="nil"/>
              <w:left w:val="nil"/>
              <w:bottom w:val="single" w:sz="4" w:space="0" w:color="auto"/>
              <w:right w:val="single" w:sz="4" w:space="0" w:color="auto"/>
            </w:tcBorders>
            <w:shd w:val="clear" w:color="auto" w:fill="auto"/>
            <w:noWrap/>
            <w:vAlign w:val="bottom"/>
            <w:hideMark/>
          </w:tcPr>
          <w:p w14:paraId="51D2CE2E"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5</w:t>
            </w:r>
          </w:p>
        </w:tc>
        <w:tc>
          <w:tcPr>
            <w:tcW w:w="1820" w:type="dxa"/>
            <w:tcBorders>
              <w:top w:val="nil"/>
              <w:left w:val="nil"/>
              <w:bottom w:val="single" w:sz="4" w:space="0" w:color="auto"/>
              <w:right w:val="single" w:sz="4" w:space="0" w:color="auto"/>
            </w:tcBorders>
            <w:shd w:val="clear" w:color="auto" w:fill="auto"/>
            <w:noWrap/>
            <w:vAlign w:val="bottom"/>
            <w:hideMark/>
          </w:tcPr>
          <w:p w14:paraId="1F3CA017"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19</w:t>
            </w:r>
          </w:p>
        </w:tc>
        <w:tc>
          <w:tcPr>
            <w:tcW w:w="1840" w:type="dxa"/>
            <w:tcBorders>
              <w:top w:val="nil"/>
              <w:left w:val="nil"/>
              <w:bottom w:val="single" w:sz="4" w:space="0" w:color="auto"/>
              <w:right w:val="single" w:sz="4" w:space="0" w:color="auto"/>
            </w:tcBorders>
            <w:shd w:val="clear" w:color="auto" w:fill="auto"/>
            <w:noWrap/>
            <w:vAlign w:val="bottom"/>
            <w:hideMark/>
          </w:tcPr>
          <w:p w14:paraId="73D662FA"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w:t>
            </w:r>
          </w:p>
        </w:tc>
      </w:tr>
      <w:tr w:rsidR="00F66359" w:rsidRPr="00501558" w14:paraId="63BFB9EE" w14:textId="77777777" w:rsidTr="00F66359">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E8989A8"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MODERATE CHANGE</w:t>
            </w:r>
          </w:p>
        </w:tc>
        <w:tc>
          <w:tcPr>
            <w:tcW w:w="2240" w:type="dxa"/>
            <w:tcBorders>
              <w:top w:val="nil"/>
              <w:left w:val="nil"/>
              <w:bottom w:val="single" w:sz="4" w:space="0" w:color="auto"/>
              <w:right w:val="single" w:sz="4" w:space="0" w:color="auto"/>
            </w:tcBorders>
            <w:shd w:val="clear" w:color="auto" w:fill="auto"/>
            <w:noWrap/>
            <w:vAlign w:val="bottom"/>
            <w:hideMark/>
          </w:tcPr>
          <w:p w14:paraId="0D72BF83"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7</w:t>
            </w:r>
          </w:p>
        </w:tc>
        <w:tc>
          <w:tcPr>
            <w:tcW w:w="1820" w:type="dxa"/>
            <w:tcBorders>
              <w:top w:val="nil"/>
              <w:left w:val="nil"/>
              <w:bottom w:val="single" w:sz="4" w:space="0" w:color="auto"/>
              <w:right w:val="single" w:sz="4" w:space="0" w:color="auto"/>
            </w:tcBorders>
            <w:shd w:val="clear" w:color="auto" w:fill="auto"/>
            <w:noWrap/>
            <w:vAlign w:val="bottom"/>
            <w:hideMark/>
          </w:tcPr>
          <w:p w14:paraId="0629C807"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17</w:t>
            </w:r>
          </w:p>
        </w:tc>
        <w:tc>
          <w:tcPr>
            <w:tcW w:w="1840" w:type="dxa"/>
            <w:tcBorders>
              <w:top w:val="nil"/>
              <w:left w:val="nil"/>
              <w:bottom w:val="single" w:sz="4" w:space="0" w:color="auto"/>
              <w:right w:val="single" w:sz="4" w:space="0" w:color="auto"/>
            </w:tcBorders>
            <w:shd w:val="clear" w:color="auto" w:fill="auto"/>
            <w:noWrap/>
            <w:vAlign w:val="bottom"/>
            <w:hideMark/>
          </w:tcPr>
          <w:p w14:paraId="0BEB7A4E"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4</w:t>
            </w:r>
          </w:p>
        </w:tc>
      </w:tr>
      <w:tr w:rsidR="00F66359" w:rsidRPr="00501558" w14:paraId="70B4666B" w14:textId="77777777" w:rsidTr="00F66359">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D4CD71F"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LESS CHANGE</w:t>
            </w:r>
          </w:p>
        </w:tc>
        <w:tc>
          <w:tcPr>
            <w:tcW w:w="2240" w:type="dxa"/>
            <w:tcBorders>
              <w:top w:val="nil"/>
              <w:left w:val="nil"/>
              <w:bottom w:val="single" w:sz="4" w:space="0" w:color="auto"/>
              <w:right w:val="single" w:sz="4" w:space="0" w:color="auto"/>
            </w:tcBorders>
            <w:shd w:val="clear" w:color="auto" w:fill="auto"/>
            <w:noWrap/>
            <w:vAlign w:val="bottom"/>
            <w:hideMark/>
          </w:tcPr>
          <w:p w14:paraId="17E59D2D"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w:t>
            </w:r>
          </w:p>
        </w:tc>
        <w:tc>
          <w:tcPr>
            <w:tcW w:w="1820" w:type="dxa"/>
            <w:tcBorders>
              <w:top w:val="nil"/>
              <w:left w:val="nil"/>
              <w:bottom w:val="single" w:sz="4" w:space="0" w:color="auto"/>
              <w:right w:val="single" w:sz="4" w:space="0" w:color="auto"/>
            </w:tcBorders>
            <w:shd w:val="clear" w:color="auto" w:fill="auto"/>
            <w:noWrap/>
            <w:vAlign w:val="bottom"/>
            <w:hideMark/>
          </w:tcPr>
          <w:p w14:paraId="5ECB83D0"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7</w:t>
            </w:r>
          </w:p>
        </w:tc>
        <w:tc>
          <w:tcPr>
            <w:tcW w:w="1840" w:type="dxa"/>
            <w:tcBorders>
              <w:top w:val="nil"/>
              <w:left w:val="nil"/>
              <w:bottom w:val="single" w:sz="4" w:space="0" w:color="auto"/>
              <w:right w:val="single" w:sz="4" w:space="0" w:color="auto"/>
            </w:tcBorders>
            <w:shd w:val="clear" w:color="auto" w:fill="auto"/>
            <w:noWrap/>
            <w:vAlign w:val="bottom"/>
            <w:hideMark/>
          </w:tcPr>
          <w:p w14:paraId="408CB2CE"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0</w:t>
            </w:r>
          </w:p>
        </w:tc>
      </w:tr>
      <w:tr w:rsidR="00F66359" w:rsidRPr="00501558" w14:paraId="4F616C7C" w14:textId="77777777" w:rsidTr="00F66359">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3CA120D"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NO CHANGE</w:t>
            </w:r>
          </w:p>
        </w:tc>
        <w:tc>
          <w:tcPr>
            <w:tcW w:w="2240" w:type="dxa"/>
            <w:tcBorders>
              <w:top w:val="nil"/>
              <w:left w:val="nil"/>
              <w:bottom w:val="single" w:sz="4" w:space="0" w:color="auto"/>
              <w:right w:val="single" w:sz="4" w:space="0" w:color="auto"/>
            </w:tcBorders>
            <w:shd w:val="clear" w:color="auto" w:fill="auto"/>
            <w:noWrap/>
            <w:vAlign w:val="bottom"/>
            <w:hideMark/>
          </w:tcPr>
          <w:p w14:paraId="0A236E3E"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2</w:t>
            </w:r>
          </w:p>
        </w:tc>
        <w:tc>
          <w:tcPr>
            <w:tcW w:w="1820" w:type="dxa"/>
            <w:tcBorders>
              <w:top w:val="nil"/>
              <w:left w:val="nil"/>
              <w:bottom w:val="single" w:sz="4" w:space="0" w:color="auto"/>
              <w:right w:val="single" w:sz="4" w:space="0" w:color="auto"/>
            </w:tcBorders>
            <w:shd w:val="clear" w:color="auto" w:fill="auto"/>
            <w:noWrap/>
            <w:vAlign w:val="bottom"/>
            <w:hideMark/>
          </w:tcPr>
          <w:p w14:paraId="0C48FB1F"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6</w:t>
            </w:r>
          </w:p>
        </w:tc>
        <w:tc>
          <w:tcPr>
            <w:tcW w:w="1840" w:type="dxa"/>
            <w:tcBorders>
              <w:top w:val="nil"/>
              <w:left w:val="nil"/>
              <w:bottom w:val="single" w:sz="4" w:space="0" w:color="auto"/>
              <w:right w:val="single" w:sz="4" w:space="0" w:color="auto"/>
            </w:tcBorders>
            <w:shd w:val="clear" w:color="auto" w:fill="auto"/>
            <w:noWrap/>
            <w:vAlign w:val="bottom"/>
            <w:hideMark/>
          </w:tcPr>
          <w:p w14:paraId="66D68962"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3</w:t>
            </w:r>
          </w:p>
        </w:tc>
      </w:tr>
    </w:tbl>
    <w:p w14:paraId="678BC2DC"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Concordant pair, discordant pair, total tied pairs:</w:t>
      </w:r>
    </w:p>
    <w:tbl>
      <w:tblPr>
        <w:tblW w:w="6000" w:type="dxa"/>
        <w:tblLook w:val="04A0" w:firstRow="1" w:lastRow="0" w:firstColumn="1" w:lastColumn="0" w:noHBand="0" w:noVBand="1"/>
      </w:tblPr>
      <w:tblGrid>
        <w:gridCol w:w="1400"/>
        <w:gridCol w:w="1720"/>
        <w:gridCol w:w="960"/>
        <w:gridCol w:w="960"/>
        <w:gridCol w:w="960"/>
      </w:tblGrid>
      <w:tr w:rsidR="00F66359" w:rsidRPr="00501558" w14:paraId="4C7AAA0B" w14:textId="77777777" w:rsidTr="00F66359">
        <w:trPr>
          <w:trHeight w:val="290"/>
        </w:trPr>
        <w:tc>
          <w:tcPr>
            <w:tcW w:w="1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7BF6EC0"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C</w:t>
            </w:r>
          </w:p>
        </w:tc>
        <w:tc>
          <w:tcPr>
            <w:tcW w:w="1720" w:type="dxa"/>
            <w:tcBorders>
              <w:top w:val="single" w:sz="4" w:space="0" w:color="auto"/>
              <w:left w:val="nil"/>
              <w:bottom w:val="single" w:sz="4" w:space="0" w:color="auto"/>
              <w:right w:val="single" w:sz="4" w:space="0" w:color="auto"/>
            </w:tcBorders>
            <w:shd w:val="clear" w:color="000000" w:fill="FFFFFF"/>
            <w:noWrap/>
            <w:vAlign w:val="bottom"/>
            <w:hideMark/>
          </w:tcPr>
          <w:p w14:paraId="0608AD1F" w14:textId="77777777" w:rsidR="00F66359" w:rsidRPr="00501558" w:rsidRDefault="00F66359"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511</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15E62AFF"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3A0C3CF9"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T(x)</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028BE91D" w14:textId="77777777" w:rsidR="00F66359" w:rsidRPr="00501558" w:rsidRDefault="00F66359"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761</w:t>
            </w:r>
          </w:p>
        </w:tc>
      </w:tr>
      <w:tr w:rsidR="00F66359" w:rsidRPr="00501558" w14:paraId="6A883974" w14:textId="77777777" w:rsidTr="00F66359">
        <w:trPr>
          <w:trHeight w:val="290"/>
        </w:trPr>
        <w:tc>
          <w:tcPr>
            <w:tcW w:w="1400" w:type="dxa"/>
            <w:tcBorders>
              <w:top w:val="nil"/>
              <w:left w:val="single" w:sz="4" w:space="0" w:color="auto"/>
              <w:bottom w:val="single" w:sz="4" w:space="0" w:color="auto"/>
              <w:right w:val="single" w:sz="4" w:space="0" w:color="auto"/>
            </w:tcBorders>
            <w:shd w:val="clear" w:color="000000" w:fill="FFFFFF"/>
            <w:noWrap/>
            <w:vAlign w:val="bottom"/>
            <w:hideMark/>
          </w:tcPr>
          <w:p w14:paraId="18DA3DCB"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D</w:t>
            </w:r>
          </w:p>
        </w:tc>
        <w:tc>
          <w:tcPr>
            <w:tcW w:w="1720" w:type="dxa"/>
            <w:tcBorders>
              <w:top w:val="nil"/>
              <w:left w:val="nil"/>
              <w:bottom w:val="single" w:sz="4" w:space="0" w:color="auto"/>
              <w:right w:val="single" w:sz="4" w:space="0" w:color="auto"/>
            </w:tcBorders>
            <w:shd w:val="clear" w:color="000000" w:fill="FFFFFF"/>
            <w:noWrap/>
            <w:vAlign w:val="bottom"/>
            <w:hideMark/>
          </w:tcPr>
          <w:p w14:paraId="07815E68" w14:textId="77777777" w:rsidR="00F66359" w:rsidRPr="00501558" w:rsidRDefault="00F66359"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359</w:t>
            </w:r>
          </w:p>
        </w:tc>
        <w:tc>
          <w:tcPr>
            <w:tcW w:w="960" w:type="dxa"/>
            <w:tcBorders>
              <w:top w:val="nil"/>
              <w:left w:val="nil"/>
              <w:bottom w:val="single" w:sz="4" w:space="0" w:color="auto"/>
              <w:right w:val="single" w:sz="4" w:space="0" w:color="auto"/>
            </w:tcBorders>
            <w:shd w:val="clear" w:color="000000" w:fill="FFFFFF"/>
            <w:noWrap/>
            <w:vAlign w:val="bottom"/>
            <w:hideMark/>
          </w:tcPr>
          <w:p w14:paraId="090F5E1A"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D99C644"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T(y)</w:t>
            </w:r>
          </w:p>
        </w:tc>
        <w:tc>
          <w:tcPr>
            <w:tcW w:w="960" w:type="dxa"/>
            <w:tcBorders>
              <w:top w:val="nil"/>
              <w:left w:val="nil"/>
              <w:bottom w:val="single" w:sz="4" w:space="0" w:color="auto"/>
              <w:right w:val="single" w:sz="4" w:space="0" w:color="auto"/>
            </w:tcBorders>
            <w:shd w:val="clear" w:color="000000" w:fill="FFFFFF"/>
            <w:noWrap/>
            <w:vAlign w:val="bottom"/>
            <w:hideMark/>
          </w:tcPr>
          <w:p w14:paraId="7F57E8BB" w14:textId="77777777" w:rsidR="00F66359" w:rsidRPr="00501558" w:rsidRDefault="00F66359"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1309</w:t>
            </w:r>
          </w:p>
        </w:tc>
      </w:tr>
    </w:tbl>
    <w:p w14:paraId="07110A29"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 xml:space="preserve">Kendall’s tau </w:t>
      </w:r>
      <w:proofErr w:type="gramStart"/>
      <w:r w:rsidRPr="00501558">
        <w:rPr>
          <w:rFonts w:ascii="Times New Roman" w:hAnsi="Times New Roman" w:cs="Times New Roman"/>
          <w:b/>
          <w:sz w:val="24"/>
          <w:szCs w:val="24"/>
        </w:rPr>
        <w:t>b :</w:t>
      </w:r>
      <w:proofErr w:type="gramEnd"/>
    </w:p>
    <w:p w14:paraId="33BF7367"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Tau b=0.1012</w:t>
      </w:r>
    </w:p>
    <w:p w14:paraId="52BB0C36"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Significant test:</w:t>
      </w:r>
    </w:p>
    <w:p w14:paraId="6CD04CA1"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Z=-3.608&lt;</w:t>
      </w:r>
      <w:proofErr w:type="spellStart"/>
      <w:r w:rsidRPr="00501558">
        <w:rPr>
          <w:rFonts w:ascii="Times New Roman" w:hAnsi="Times New Roman" w:cs="Times New Roman"/>
          <w:b/>
          <w:sz w:val="24"/>
          <w:szCs w:val="24"/>
        </w:rPr>
        <w:t>z_crit</w:t>
      </w:r>
      <w:proofErr w:type="spellEnd"/>
      <w:r w:rsidRPr="00501558">
        <w:rPr>
          <w:rFonts w:ascii="Times New Roman" w:hAnsi="Times New Roman" w:cs="Times New Roman"/>
          <w:b/>
          <w:sz w:val="24"/>
          <w:szCs w:val="24"/>
        </w:rPr>
        <w:t>=-1.96</w:t>
      </w:r>
    </w:p>
    <w:p w14:paraId="0E18B49A"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H0 is rejected</w:t>
      </w:r>
    </w:p>
    <w:p w14:paraId="64D53203"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Comment:</w:t>
      </w:r>
    </w:p>
    <w:p w14:paraId="61EC9486"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Difference of category and communication with teacher are positively associated.</w:t>
      </w:r>
    </w:p>
    <w:p w14:paraId="4C0AC70C"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5. Association between Difference of category and online exam time</w:t>
      </w:r>
    </w:p>
    <w:tbl>
      <w:tblPr>
        <w:tblW w:w="8500" w:type="dxa"/>
        <w:tblLook w:val="04A0" w:firstRow="1" w:lastRow="0" w:firstColumn="1" w:lastColumn="0" w:noHBand="0" w:noVBand="1"/>
      </w:tblPr>
      <w:tblGrid>
        <w:gridCol w:w="2600"/>
        <w:gridCol w:w="2240"/>
        <w:gridCol w:w="1820"/>
        <w:gridCol w:w="1840"/>
      </w:tblGrid>
      <w:tr w:rsidR="00F66359" w:rsidRPr="00501558" w14:paraId="37368280" w14:textId="77777777" w:rsidTr="00F66359">
        <w:trPr>
          <w:trHeight w:val="2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3068D"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lastRenderedPageBreak/>
              <w:t> </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419F3E57"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How many times did you take in per paper in online exam?</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52777C2"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262A1363"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w:t>
            </w:r>
          </w:p>
        </w:tc>
      </w:tr>
      <w:tr w:rsidR="00F66359" w:rsidRPr="00501558" w14:paraId="3B680612" w14:textId="77777777" w:rsidTr="00F66359">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139318E"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 xml:space="preserve"> Difference Category</w:t>
            </w:r>
          </w:p>
        </w:tc>
        <w:tc>
          <w:tcPr>
            <w:tcW w:w="2240" w:type="dxa"/>
            <w:tcBorders>
              <w:top w:val="nil"/>
              <w:left w:val="nil"/>
              <w:bottom w:val="single" w:sz="4" w:space="0" w:color="auto"/>
              <w:right w:val="single" w:sz="4" w:space="0" w:color="auto"/>
            </w:tcBorders>
            <w:shd w:val="clear" w:color="auto" w:fill="auto"/>
            <w:noWrap/>
            <w:vAlign w:val="bottom"/>
            <w:hideMark/>
          </w:tcPr>
          <w:p w14:paraId="4A2EF23F"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Less than 3 hour</w:t>
            </w:r>
          </w:p>
        </w:tc>
        <w:tc>
          <w:tcPr>
            <w:tcW w:w="1820" w:type="dxa"/>
            <w:tcBorders>
              <w:top w:val="nil"/>
              <w:left w:val="nil"/>
              <w:bottom w:val="single" w:sz="4" w:space="0" w:color="auto"/>
              <w:right w:val="single" w:sz="4" w:space="0" w:color="auto"/>
            </w:tcBorders>
            <w:shd w:val="clear" w:color="auto" w:fill="auto"/>
            <w:noWrap/>
            <w:vAlign w:val="bottom"/>
            <w:hideMark/>
          </w:tcPr>
          <w:p w14:paraId="061036AE"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3 Hour</w:t>
            </w:r>
          </w:p>
        </w:tc>
        <w:tc>
          <w:tcPr>
            <w:tcW w:w="1840" w:type="dxa"/>
            <w:tcBorders>
              <w:top w:val="nil"/>
              <w:left w:val="nil"/>
              <w:bottom w:val="single" w:sz="4" w:space="0" w:color="auto"/>
              <w:right w:val="single" w:sz="4" w:space="0" w:color="auto"/>
            </w:tcBorders>
            <w:shd w:val="clear" w:color="auto" w:fill="auto"/>
            <w:noWrap/>
            <w:vAlign w:val="bottom"/>
            <w:hideMark/>
          </w:tcPr>
          <w:p w14:paraId="370E51E1"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More than 3 hour</w:t>
            </w:r>
          </w:p>
        </w:tc>
      </w:tr>
      <w:tr w:rsidR="00F66359" w:rsidRPr="00501558" w14:paraId="202176AB" w14:textId="77777777" w:rsidTr="00F66359">
        <w:trPr>
          <w:trHeight w:val="3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0BDB882"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NO CHANGE</w:t>
            </w:r>
          </w:p>
        </w:tc>
        <w:tc>
          <w:tcPr>
            <w:tcW w:w="2240" w:type="dxa"/>
            <w:tcBorders>
              <w:top w:val="nil"/>
              <w:left w:val="nil"/>
              <w:bottom w:val="single" w:sz="4" w:space="0" w:color="auto"/>
              <w:right w:val="single" w:sz="4" w:space="0" w:color="auto"/>
            </w:tcBorders>
            <w:shd w:val="clear" w:color="auto" w:fill="auto"/>
            <w:noWrap/>
            <w:vAlign w:val="bottom"/>
            <w:hideMark/>
          </w:tcPr>
          <w:p w14:paraId="295C1025"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6</w:t>
            </w:r>
          </w:p>
        </w:tc>
        <w:tc>
          <w:tcPr>
            <w:tcW w:w="1820" w:type="dxa"/>
            <w:tcBorders>
              <w:top w:val="nil"/>
              <w:left w:val="nil"/>
              <w:bottom w:val="single" w:sz="4" w:space="0" w:color="auto"/>
              <w:right w:val="single" w:sz="4" w:space="0" w:color="auto"/>
            </w:tcBorders>
            <w:shd w:val="clear" w:color="auto" w:fill="auto"/>
            <w:noWrap/>
            <w:vAlign w:val="bottom"/>
            <w:hideMark/>
          </w:tcPr>
          <w:p w14:paraId="4BE428C4"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2</w:t>
            </w:r>
          </w:p>
        </w:tc>
        <w:tc>
          <w:tcPr>
            <w:tcW w:w="1840" w:type="dxa"/>
            <w:tcBorders>
              <w:top w:val="nil"/>
              <w:left w:val="nil"/>
              <w:bottom w:val="single" w:sz="4" w:space="0" w:color="auto"/>
              <w:right w:val="single" w:sz="4" w:space="0" w:color="auto"/>
            </w:tcBorders>
            <w:shd w:val="clear" w:color="auto" w:fill="auto"/>
            <w:noWrap/>
            <w:vAlign w:val="bottom"/>
            <w:hideMark/>
          </w:tcPr>
          <w:p w14:paraId="0AFCD26E"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3</w:t>
            </w:r>
          </w:p>
        </w:tc>
      </w:tr>
      <w:tr w:rsidR="00F66359" w:rsidRPr="00501558" w14:paraId="34DFF64E" w14:textId="77777777" w:rsidTr="00F66359">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3ED23425"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LESS CHANGE</w:t>
            </w:r>
          </w:p>
        </w:tc>
        <w:tc>
          <w:tcPr>
            <w:tcW w:w="2240" w:type="dxa"/>
            <w:tcBorders>
              <w:top w:val="nil"/>
              <w:left w:val="nil"/>
              <w:bottom w:val="single" w:sz="4" w:space="0" w:color="auto"/>
              <w:right w:val="single" w:sz="4" w:space="0" w:color="auto"/>
            </w:tcBorders>
            <w:shd w:val="clear" w:color="auto" w:fill="auto"/>
            <w:noWrap/>
            <w:vAlign w:val="bottom"/>
            <w:hideMark/>
          </w:tcPr>
          <w:p w14:paraId="212747DC"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4</w:t>
            </w:r>
          </w:p>
        </w:tc>
        <w:tc>
          <w:tcPr>
            <w:tcW w:w="1820" w:type="dxa"/>
            <w:tcBorders>
              <w:top w:val="nil"/>
              <w:left w:val="nil"/>
              <w:bottom w:val="single" w:sz="4" w:space="0" w:color="auto"/>
              <w:right w:val="single" w:sz="4" w:space="0" w:color="auto"/>
            </w:tcBorders>
            <w:shd w:val="clear" w:color="auto" w:fill="auto"/>
            <w:noWrap/>
            <w:vAlign w:val="bottom"/>
            <w:hideMark/>
          </w:tcPr>
          <w:p w14:paraId="7AFC8348"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2</w:t>
            </w:r>
          </w:p>
        </w:tc>
        <w:tc>
          <w:tcPr>
            <w:tcW w:w="1840" w:type="dxa"/>
            <w:tcBorders>
              <w:top w:val="nil"/>
              <w:left w:val="nil"/>
              <w:bottom w:val="single" w:sz="4" w:space="0" w:color="auto"/>
              <w:right w:val="single" w:sz="4" w:space="0" w:color="auto"/>
            </w:tcBorders>
            <w:shd w:val="clear" w:color="auto" w:fill="auto"/>
            <w:noWrap/>
            <w:vAlign w:val="bottom"/>
            <w:hideMark/>
          </w:tcPr>
          <w:p w14:paraId="4445627C"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2</w:t>
            </w:r>
          </w:p>
        </w:tc>
      </w:tr>
      <w:tr w:rsidR="00F66359" w:rsidRPr="00501558" w14:paraId="6184125C" w14:textId="77777777" w:rsidTr="00F66359">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EF8DE36"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MODERATE CHANGE</w:t>
            </w:r>
          </w:p>
        </w:tc>
        <w:tc>
          <w:tcPr>
            <w:tcW w:w="2240" w:type="dxa"/>
            <w:tcBorders>
              <w:top w:val="nil"/>
              <w:left w:val="nil"/>
              <w:bottom w:val="single" w:sz="4" w:space="0" w:color="auto"/>
              <w:right w:val="single" w:sz="4" w:space="0" w:color="auto"/>
            </w:tcBorders>
            <w:shd w:val="clear" w:color="auto" w:fill="auto"/>
            <w:noWrap/>
            <w:vAlign w:val="bottom"/>
            <w:hideMark/>
          </w:tcPr>
          <w:p w14:paraId="7C718937"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6</w:t>
            </w:r>
          </w:p>
        </w:tc>
        <w:tc>
          <w:tcPr>
            <w:tcW w:w="1820" w:type="dxa"/>
            <w:tcBorders>
              <w:top w:val="nil"/>
              <w:left w:val="nil"/>
              <w:bottom w:val="single" w:sz="4" w:space="0" w:color="auto"/>
              <w:right w:val="single" w:sz="4" w:space="0" w:color="auto"/>
            </w:tcBorders>
            <w:shd w:val="clear" w:color="auto" w:fill="auto"/>
            <w:noWrap/>
            <w:vAlign w:val="bottom"/>
            <w:hideMark/>
          </w:tcPr>
          <w:p w14:paraId="2AAA0DC0"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5</w:t>
            </w:r>
          </w:p>
        </w:tc>
        <w:tc>
          <w:tcPr>
            <w:tcW w:w="1840" w:type="dxa"/>
            <w:tcBorders>
              <w:top w:val="nil"/>
              <w:left w:val="nil"/>
              <w:bottom w:val="single" w:sz="4" w:space="0" w:color="auto"/>
              <w:right w:val="single" w:sz="4" w:space="0" w:color="auto"/>
            </w:tcBorders>
            <w:shd w:val="clear" w:color="auto" w:fill="auto"/>
            <w:noWrap/>
            <w:vAlign w:val="bottom"/>
            <w:hideMark/>
          </w:tcPr>
          <w:p w14:paraId="58DE4183"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17</w:t>
            </w:r>
          </w:p>
        </w:tc>
      </w:tr>
      <w:tr w:rsidR="00F66359" w:rsidRPr="00501558" w14:paraId="47002F6B" w14:textId="77777777" w:rsidTr="00F66359">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2C1301C" w14:textId="77777777" w:rsidR="00F66359" w:rsidRPr="00501558" w:rsidRDefault="00F66359" w:rsidP="001A5214">
            <w:pPr>
              <w:spacing w:after="0" w:line="276" w:lineRule="auto"/>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HUGE CHANGE</w:t>
            </w:r>
          </w:p>
        </w:tc>
        <w:tc>
          <w:tcPr>
            <w:tcW w:w="2240" w:type="dxa"/>
            <w:tcBorders>
              <w:top w:val="nil"/>
              <w:left w:val="nil"/>
              <w:bottom w:val="single" w:sz="4" w:space="0" w:color="auto"/>
              <w:right w:val="single" w:sz="4" w:space="0" w:color="auto"/>
            </w:tcBorders>
            <w:shd w:val="clear" w:color="auto" w:fill="auto"/>
            <w:noWrap/>
            <w:vAlign w:val="bottom"/>
            <w:hideMark/>
          </w:tcPr>
          <w:p w14:paraId="685F7018"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2</w:t>
            </w:r>
          </w:p>
        </w:tc>
        <w:tc>
          <w:tcPr>
            <w:tcW w:w="1820" w:type="dxa"/>
            <w:tcBorders>
              <w:top w:val="nil"/>
              <w:left w:val="nil"/>
              <w:bottom w:val="single" w:sz="4" w:space="0" w:color="auto"/>
              <w:right w:val="single" w:sz="4" w:space="0" w:color="auto"/>
            </w:tcBorders>
            <w:shd w:val="clear" w:color="auto" w:fill="auto"/>
            <w:noWrap/>
            <w:vAlign w:val="bottom"/>
            <w:hideMark/>
          </w:tcPr>
          <w:p w14:paraId="305C4553"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10</w:t>
            </w:r>
          </w:p>
        </w:tc>
        <w:tc>
          <w:tcPr>
            <w:tcW w:w="1840" w:type="dxa"/>
            <w:tcBorders>
              <w:top w:val="nil"/>
              <w:left w:val="nil"/>
              <w:bottom w:val="single" w:sz="4" w:space="0" w:color="auto"/>
              <w:right w:val="single" w:sz="4" w:space="0" w:color="auto"/>
            </w:tcBorders>
            <w:shd w:val="clear" w:color="auto" w:fill="auto"/>
            <w:noWrap/>
            <w:vAlign w:val="bottom"/>
            <w:hideMark/>
          </w:tcPr>
          <w:p w14:paraId="5EDC5D9D" w14:textId="77777777" w:rsidR="00F66359" w:rsidRPr="00501558" w:rsidRDefault="00F66359" w:rsidP="001A5214">
            <w:pPr>
              <w:spacing w:after="0" w:line="276" w:lineRule="auto"/>
              <w:jc w:val="right"/>
              <w:rPr>
                <w:rFonts w:ascii="Times New Roman" w:eastAsia="Times New Roman" w:hAnsi="Times New Roman" w:cs="Times New Roman"/>
                <w:color w:val="000000"/>
                <w:sz w:val="16"/>
                <w:szCs w:val="16"/>
                <w:lang w:val="en-IN" w:eastAsia="en-IN"/>
              </w:rPr>
            </w:pPr>
            <w:r w:rsidRPr="00501558">
              <w:rPr>
                <w:rFonts w:ascii="Times New Roman" w:eastAsia="Times New Roman" w:hAnsi="Times New Roman" w:cs="Times New Roman"/>
                <w:color w:val="000000"/>
                <w:sz w:val="16"/>
                <w:szCs w:val="16"/>
                <w:lang w:val="en-IN" w:eastAsia="en-IN"/>
              </w:rPr>
              <w:t>13</w:t>
            </w:r>
          </w:p>
        </w:tc>
      </w:tr>
    </w:tbl>
    <w:p w14:paraId="6D27FE79" w14:textId="77777777" w:rsidR="00F66359" w:rsidRPr="00501558" w:rsidRDefault="00F66359" w:rsidP="001A5214">
      <w:pPr>
        <w:spacing w:line="276" w:lineRule="auto"/>
        <w:rPr>
          <w:rFonts w:ascii="Times New Roman" w:hAnsi="Times New Roman" w:cs="Times New Roman"/>
          <w:b/>
          <w:sz w:val="24"/>
          <w:szCs w:val="24"/>
        </w:rPr>
      </w:pPr>
    </w:p>
    <w:p w14:paraId="325A69A9" w14:textId="77777777" w:rsidR="00F66359" w:rsidRPr="00501558" w:rsidRDefault="00F66359"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Concordant pair, discordant pair, total tied pairs:</w:t>
      </w:r>
    </w:p>
    <w:tbl>
      <w:tblPr>
        <w:tblW w:w="6000" w:type="dxa"/>
        <w:tblLook w:val="04A0" w:firstRow="1" w:lastRow="0" w:firstColumn="1" w:lastColumn="0" w:noHBand="0" w:noVBand="1"/>
      </w:tblPr>
      <w:tblGrid>
        <w:gridCol w:w="1400"/>
        <w:gridCol w:w="1720"/>
        <w:gridCol w:w="960"/>
        <w:gridCol w:w="960"/>
        <w:gridCol w:w="960"/>
      </w:tblGrid>
      <w:tr w:rsidR="00F66359" w:rsidRPr="00501558" w14:paraId="3A9ACA3F" w14:textId="77777777" w:rsidTr="00F66359">
        <w:trPr>
          <w:trHeight w:val="370"/>
        </w:trPr>
        <w:tc>
          <w:tcPr>
            <w:tcW w:w="1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943C0E"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C</w:t>
            </w:r>
          </w:p>
        </w:tc>
        <w:tc>
          <w:tcPr>
            <w:tcW w:w="1720" w:type="dxa"/>
            <w:tcBorders>
              <w:top w:val="single" w:sz="4" w:space="0" w:color="auto"/>
              <w:left w:val="nil"/>
              <w:bottom w:val="single" w:sz="4" w:space="0" w:color="auto"/>
              <w:right w:val="single" w:sz="4" w:space="0" w:color="auto"/>
            </w:tcBorders>
            <w:shd w:val="clear" w:color="000000" w:fill="FFFFFF"/>
            <w:noWrap/>
            <w:vAlign w:val="bottom"/>
            <w:hideMark/>
          </w:tcPr>
          <w:p w14:paraId="3ED0BFC0" w14:textId="77777777" w:rsidR="00F66359" w:rsidRPr="00501558" w:rsidRDefault="00F66359"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381</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958FA58"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1588FAC2"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T(x)</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43089076" w14:textId="77777777" w:rsidR="00F66359" w:rsidRPr="00501558" w:rsidRDefault="00F66359"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761</w:t>
            </w:r>
          </w:p>
        </w:tc>
      </w:tr>
      <w:tr w:rsidR="00F66359" w:rsidRPr="00501558" w14:paraId="3C69641D" w14:textId="77777777" w:rsidTr="00F66359">
        <w:trPr>
          <w:trHeight w:val="290"/>
        </w:trPr>
        <w:tc>
          <w:tcPr>
            <w:tcW w:w="1400" w:type="dxa"/>
            <w:tcBorders>
              <w:top w:val="nil"/>
              <w:left w:val="single" w:sz="4" w:space="0" w:color="auto"/>
              <w:bottom w:val="single" w:sz="4" w:space="0" w:color="auto"/>
              <w:right w:val="single" w:sz="4" w:space="0" w:color="auto"/>
            </w:tcBorders>
            <w:shd w:val="clear" w:color="000000" w:fill="FFFFFF"/>
            <w:noWrap/>
            <w:vAlign w:val="bottom"/>
            <w:hideMark/>
          </w:tcPr>
          <w:p w14:paraId="5F4DA262"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D</w:t>
            </w:r>
          </w:p>
        </w:tc>
        <w:tc>
          <w:tcPr>
            <w:tcW w:w="1720" w:type="dxa"/>
            <w:tcBorders>
              <w:top w:val="nil"/>
              <w:left w:val="nil"/>
              <w:bottom w:val="single" w:sz="4" w:space="0" w:color="auto"/>
              <w:right w:val="single" w:sz="4" w:space="0" w:color="auto"/>
            </w:tcBorders>
            <w:shd w:val="clear" w:color="000000" w:fill="FFFFFF"/>
            <w:noWrap/>
            <w:vAlign w:val="bottom"/>
            <w:hideMark/>
          </w:tcPr>
          <w:p w14:paraId="405B7F17" w14:textId="77777777" w:rsidR="00F66359" w:rsidRPr="00501558" w:rsidRDefault="00F66359"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775</w:t>
            </w:r>
          </w:p>
        </w:tc>
        <w:tc>
          <w:tcPr>
            <w:tcW w:w="960" w:type="dxa"/>
            <w:tcBorders>
              <w:top w:val="nil"/>
              <w:left w:val="nil"/>
              <w:bottom w:val="single" w:sz="4" w:space="0" w:color="auto"/>
              <w:right w:val="single" w:sz="4" w:space="0" w:color="auto"/>
            </w:tcBorders>
            <w:shd w:val="clear" w:color="000000" w:fill="FFFFFF"/>
            <w:noWrap/>
            <w:vAlign w:val="bottom"/>
            <w:hideMark/>
          </w:tcPr>
          <w:p w14:paraId="11276801"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FCDAF41" w14:textId="77777777" w:rsidR="00F66359" w:rsidRPr="00501558" w:rsidRDefault="00F66359"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T(y)</w:t>
            </w:r>
          </w:p>
        </w:tc>
        <w:tc>
          <w:tcPr>
            <w:tcW w:w="960" w:type="dxa"/>
            <w:tcBorders>
              <w:top w:val="nil"/>
              <w:left w:val="nil"/>
              <w:bottom w:val="single" w:sz="4" w:space="0" w:color="auto"/>
              <w:right w:val="single" w:sz="4" w:space="0" w:color="auto"/>
            </w:tcBorders>
            <w:shd w:val="clear" w:color="000000" w:fill="FFFFFF"/>
            <w:noWrap/>
            <w:vAlign w:val="bottom"/>
            <w:hideMark/>
          </w:tcPr>
          <w:p w14:paraId="00C90FA2" w14:textId="77777777" w:rsidR="00F66359" w:rsidRPr="00501558" w:rsidRDefault="00F66359"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919</w:t>
            </w:r>
          </w:p>
        </w:tc>
      </w:tr>
    </w:tbl>
    <w:p w14:paraId="32327119" w14:textId="77777777" w:rsidR="006E47CA" w:rsidRPr="00501558" w:rsidRDefault="006E47CA"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 xml:space="preserve">Kendall’s tau </w:t>
      </w:r>
      <w:proofErr w:type="gramStart"/>
      <w:r w:rsidRPr="00501558">
        <w:rPr>
          <w:rFonts w:ascii="Times New Roman" w:hAnsi="Times New Roman" w:cs="Times New Roman"/>
          <w:b/>
          <w:sz w:val="24"/>
          <w:szCs w:val="24"/>
        </w:rPr>
        <w:t>b :</w:t>
      </w:r>
      <w:proofErr w:type="gramEnd"/>
    </w:p>
    <w:p w14:paraId="542992BD" w14:textId="77777777" w:rsidR="006E47CA" w:rsidRPr="00501558" w:rsidRDefault="006E47CA"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Tau b=-0.23</w:t>
      </w:r>
    </w:p>
    <w:p w14:paraId="59EF4183" w14:textId="77777777" w:rsidR="006E47CA" w:rsidRPr="00501558" w:rsidRDefault="006E47CA"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Significant test:</w:t>
      </w:r>
    </w:p>
    <w:p w14:paraId="4AB12B29" w14:textId="77777777" w:rsidR="006E47CA" w:rsidRPr="00501558" w:rsidRDefault="006E47CA"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Z=-2.20&lt;</w:t>
      </w:r>
      <w:proofErr w:type="spellStart"/>
      <w:r w:rsidRPr="00501558">
        <w:rPr>
          <w:rFonts w:ascii="Times New Roman" w:hAnsi="Times New Roman" w:cs="Times New Roman"/>
          <w:b/>
          <w:sz w:val="24"/>
          <w:szCs w:val="24"/>
        </w:rPr>
        <w:t>z_crit</w:t>
      </w:r>
      <w:proofErr w:type="spellEnd"/>
      <w:r w:rsidRPr="00501558">
        <w:rPr>
          <w:rFonts w:ascii="Times New Roman" w:hAnsi="Times New Roman" w:cs="Times New Roman"/>
          <w:b/>
          <w:sz w:val="24"/>
          <w:szCs w:val="24"/>
        </w:rPr>
        <w:t>=-1.96</w:t>
      </w:r>
    </w:p>
    <w:p w14:paraId="09D1A54E" w14:textId="77777777" w:rsidR="006E47CA" w:rsidRPr="00501558" w:rsidRDefault="006E47CA"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H0 is rejected</w:t>
      </w:r>
    </w:p>
    <w:p w14:paraId="4ABF59E8" w14:textId="77777777" w:rsidR="006E47CA" w:rsidRPr="00501558" w:rsidRDefault="006E47CA"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Comment:</w:t>
      </w:r>
    </w:p>
    <w:p w14:paraId="29E8F871" w14:textId="77777777" w:rsidR="006E47CA" w:rsidRPr="00501558" w:rsidRDefault="006E47CA"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Difference of category and online exam time are positively associated.</w:t>
      </w:r>
    </w:p>
    <w:p w14:paraId="698FD4C0" w14:textId="77777777" w:rsidR="00237196" w:rsidRPr="00501558" w:rsidRDefault="0023719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6. Association between Difference of category and spending time on smart phone.</w:t>
      </w:r>
    </w:p>
    <w:tbl>
      <w:tblPr>
        <w:tblpPr w:leftFromText="180" w:rightFromText="180" w:vertAnchor="text" w:horzAnchor="margin" w:tblpY="182"/>
        <w:tblW w:w="7508" w:type="dxa"/>
        <w:tblLook w:val="04A0" w:firstRow="1" w:lastRow="0" w:firstColumn="1" w:lastColumn="0" w:noHBand="0" w:noVBand="1"/>
      </w:tblPr>
      <w:tblGrid>
        <w:gridCol w:w="1555"/>
        <w:gridCol w:w="1842"/>
        <w:gridCol w:w="851"/>
        <w:gridCol w:w="850"/>
        <w:gridCol w:w="1134"/>
        <w:gridCol w:w="1276"/>
      </w:tblGrid>
      <w:tr w:rsidR="00237196" w:rsidRPr="00501558" w14:paraId="5F388E91" w14:textId="77777777" w:rsidTr="00237196">
        <w:trPr>
          <w:trHeight w:val="29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1B173"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 </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6661719A"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 xml:space="preserve">How much time do you spend on smartphone on an average in a day other than online class?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34FFF35"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EFE5B0F"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EF8413E"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4EBA57E"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 </w:t>
            </w:r>
          </w:p>
        </w:tc>
      </w:tr>
      <w:tr w:rsidR="00237196" w:rsidRPr="00501558" w14:paraId="6359BF0D" w14:textId="77777777" w:rsidTr="00237196">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7C22892"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 xml:space="preserve"> Difference Category</w:t>
            </w:r>
          </w:p>
        </w:tc>
        <w:tc>
          <w:tcPr>
            <w:tcW w:w="1842" w:type="dxa"/>
            <w:tcBorders>
              <w:top w:val="nil"/>
              <w:left w:val="nil"/>
              <w:bottom w:val="single" w:sz="4" w:space="0" w:color="auto"/>
              <w:right w:val="single" w:sz="4" w:space="0" w:color="auto"/>
            </w:tcBorders>
            <w:shd w:val="clear" w:color="auto" w:fill="auto"/>
            <w:noWrap/>
            <w:vAlign w:val="bottom"/>
            <w:hideMark/>
          </w:tcPr>
          <w:p w14:paraId="0E9B1EFE"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Greater than 4 hour</w:t>
            </w:r>
          </w:p>
        </w:tc>
        <w:tc>
          <w:tcPr>
            <w:tcW w:w="851" w:type="dxa"/>
            <w:tcBorders>
              <w:top w:val="nil"/>
              <w:left w:val="nil"/>
              <w:bottom w:val="single" w:sz="4" w:space="0" w:color="auto"/>
              <w:right w:val="single" w:sz="4" w:space="0" w:color="auto"/>
            </w:tcBorders>
            <w:shd w:val="clear" w:color="auto" w:fill="auto"/>
            <w:noWrap/>
            <w:vAlign w:val="bottom"/>
            <w:hideMark/>
          </w:tcPr>
          <w:p w14:paraId="7000A15B"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3-4 hour</w:t>
            </w:r>
          </w:p>
        </w:tc>
        <w:tc>
          <w:tcPr>
            <w:tcW w:w="850" w:type="dxa"/>
            <w:tcBorders>
              <w:top w:val="nil"/>
              <w:left w:val="nil"/>
              <w:bottom w:val="single" w:sz="4" w:space="0" w:color="auto"/>
              <w:right w:val="single" w:sz="4" w:space="0" w:color="auto"/>
            </w:tcBorders>
            <w:shd w:val="clear" w:color="auto" w:fill="auto"/>
            <w:noWrap/>
            <w:vAlign w:val="bottom"/>
            <w:hideMark/>
          </w:tcPr>
          <w:p w14:paraId="633B0AE8"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2-3 hour</w:t>
            </w:r>
          </w:p>
        </w:tc>
        <w:tc>
          <w:tcPr>
            <w:tcW w:w="1134" w:type="dxa"/>
            <w:tcBorders>
              <w:top w:val="nil"/>
              <w:left w:val="nil"/>
              <w:bottom w:val="single" w:sz="4" w:space="0" w:color="auto"/>
              <w:right w:val="single" w:sz="4" w:space="0" w:color="auto"/>
            </w:tcBorders>
            <w:shd w:val="clear" w:color="auto" w:fill="auto"/>
            <w:noWrap/>
            <w:vAlign w:val="bottom"/>
            <w:hideMark/>
          </w:tcPr>
          <w:p w14:paraId="6B1E4104"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1-2 hour</w:t>
            </w:r>
          </w:p>
        </w:tc>
        <w:tc>
          <w:tcPr>
            <w:tcW w:w="1276" w:type="dxa"/>
            <w:tcBorders>
              <w:top w:val="nil"/>
              <w:left w:val="nil"/>
              <w:bottom w:val="single" w:sz="4" w:space="0" w:color="auto"/>
              <w:right w:val="single" w:sz="4" w:space="0" w:color="auto"/>
            </w:tcBorders>
            <w:shd w:val="clear" w:color="auto" w:fill="auto"/>
            <w:noWrap/>
            <w:vAlign w:val="bottom"/>
            <w:hideMark/>
          </w:tcPr>
          <w:p w14:paraId="02B13563"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Less than 1 hour</w:t>
            </w:r>
          </w:p>
        </w:tc>
      </w:tr>
      <w:tr w:rsidR="00237196" w:rsidRPr="00501558" w14:paraId="489A37A4" w14:textId="77777777" w:rsidTr="00237196">
        <w:trPr>
          <w:trHeight w:val="3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5033663"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HUGE CHANGE</w:t>
            </w:r>
          </w:p>
        </w:tc>
        <w:tc>
          <w:tcPr>
            <w:tcW w:w="1842" w:type="dxa"/>
            <w:tcBorders>
              <w:top w:val="nil"/>
              <w:left w:val="nil"/>
              <w:bottom w:val="single" w:sz="4" w:space="0" w:color="auto"/>
              <w:right w:val="single" w:sz="4" w:space="0" w:color="auto"/>
            </w:tcBorders>
            <w:shd w:val="clear" w:color="auto" w:fill="auto"/>
            <w:noWrap/>
            <w:vAlign w:val="bottom"/>
            <w:hideMark/>
          </w:tcPr>
          <w:p w14:paraId="674A2437"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7</w:t>
            </w:r>
          </w:p>
        </w:tc>
        <w:tc>
          <w:tcPr>
            <w:tcW w:w="851" w:type="dxa"/>
            <w:tcBorders>
              <w:top w:val="nil"/>
              <w:left w:val="nil"/>
              <w:bottom w:val="single" w:sz="4" w:space="0" w:color="auto"/>
              <w:right w:val="single" w:sz="4" w:space="0" w:color="auto"/>
            </w:tcBorders>
            <w:shd w:val="clear" w:color="auto" w:fill="auto"/>
            <w:noWrap/>
            <w:vAlign w:val="bottom"/>
            <w:hideMark/>
          </w:tcPr>
          <w:p w14:paraId="225C5149"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7</w:t>
            </w:r>
          </w:p>
        </w:tc>
        <w:tc>
          <w:tcPr>
            <w:tcW w:w="850" w:type="dxa"/>
            <w:tcBorders>
              <w:top w:val="nil"/>
              <w:left w:val="nil"/>
              <w:bottom w:val="single" w:sz="4" w:space="0" w:color="auto"/>
              <w:right w:val="single" w:sz="4" w:space="0" w:color="auto"/>
            </w:tcBorders>
            <w:shd w:val="clear" w:color="auto" w:fill="auto"/>
            <w:noWrap/>
            <w:vAlign w:val="bottom"/>
            <w:hideMark/>
          </w:tcPr>
          <w:p w14:paraId="4AA7284C"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8</w:t>
            </w:r>
          </w:p>
        </w:tc>
        <w:tc>
          <w:tcPr>
            <w:tcW w:w="1134" w:type="dxa"/>
            <w:tcBorders>
              <w:top w:val="nil"/>
              <w:left w:val="nil"/>
              <w:bottom w:val="single" w:sz="4" w:space="0" w:color="auto"/>
              <w:right w:val="single" w:sz="4" w:space="0" w:color="auto"/>
            </w:tcBorders>
            <w:shd w:val="clear" w:color="auto" w:fill="auto"/>
            <w:noWrap/>
            <w:vAlign w:val="bottom"/>
            <w:hideMark/>
          </w:tcPr>
          <w:p w14:paraId="09C1D018"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2</w:t>
            </w:r>
          </w:p>
        </w:tc>
        <w:tc>
          <w:tcPr>
            <w:tcW w:w="1276" w:type="dxa"/>
            <w:tcBorders>
              <w:top w:val="nil"/>
              <w:left w:val="nil"/>
              <w:bottom w:val="single" w:sz="4" w:space="0" w:color="auto"/>
              <w:right w:val="single" w:sz="4" w:space="0" w:color="auto"/>
            </w:tcBorders>
            <w:shd w:val="clear" w:color="auto" w:fill="auto"/>
            <w:noWrap/>
            <w:vAlign w:val="bottom"/>
            <w:hideMark/>
          </w:tcPr>
          <w:p w14:paraId="6B58CC15"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1</w:t>
            </w:r>
          </w:p>
        </w:tc>
      </w:tr>
      <w:tr w:rsidR="00237196" w:rsidRPr="00501558" w14:paraId="0E7581B2" w14:textId="77777777" w:rsidTr="00237196">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F556BB6"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MODERATE CHANGE</w:t>
            </w:r>
          </w:p>
        </w:tc>
        <w:tc>
          <w:tcPr>
            <w:tcW w:w="1842" w:type="dxa"/>
            <w:tcBorders>
              <w:top w:val="nil"/>
              <w:left w:val="nil"/>
              <w:bottom w:val="single" w:sz="4" w:space="0" w:color="auto"/>
              <w:right w:val="single" w:sz="4" w:space="0" w:color="auto"/>
            </w:tcBorders>
            <w:shd w:val="clear" w:color="auto" w:fill="auto"/>
            <w:noWrap/>
            <w:vAlign w:val="bottom"/>
            <w:hideMark/>
          </w:tcPr>
          <w:p w14:paraId="6B121CDA"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10</w:t>
            </w:r>
          </w:p>
        </w:tc>
        <w:tc>
          <w:tcPr>
            <w:tcW w:w="851" w:type="dxa"/>
            <w:tcBorders>
              <w:top w:val="nil"/>
              <w:left w:val="nil"/>
              <w:bottom w:val="single" w:sz="4" w:space="0" w:color="auto"/>
              <w:right w:val="single" w:sz="4" w:space="0" w:color="auto"/>
            </w:tcBorders>
            <w:shd w:val="clear" w:color="auto" w:fill="auto"/>
            <w:noWrap/>
            <w:vAlign w:val="bottom"/>
            <w:hideMark/>
          </w:tcPr>
          <w:p w14:paraId="30E9BB13"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6</w:t>
            </w:r>
          </w:p>
        </w:tc>
        <w:tc>
          <w:tcPr>
            <w:tcW w:w="850" w:type="dxa"/>
            <w:tcBorders>
              <w:top w:val="nil"/>
              <w:left w:val="nil"/>
              <w:bottom w:val="single" w:sz="4" w:space="0" w:color="auto"/>
              <w:right w:val="single" w:sz="4" w:space="0" w:color="auto"/>
            </w:tcBorders>
            <w:shd w:val="clear" w:color="auto" w:fill="auto"/>
            <w:noWrap/>
            <w:vAlign w:val="bottom"/>
            <w:hideMark/>
          </w:tcPr>
          <w:p w14:paraId="11BAA6B1"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4</w:t>
            </w:r>
          </w:p>
        </w:tc>
        <w:tc>
          <w:tcPr>
            <w:tcW w:w="1134" w:type="dxa"/>
            <w:tcBorders>
              <w:top w:val="nil"/>
              <w:left w:val="nil"/>
              <w:bottom w:val="single" w:sz="4" w:space="0" w:color="auto"/>
              <w:right w:val="single" w:sz="4" w:space="0" w:color="auto"/>
            </w:tcBorders>
            <w:shd w:val="clear" w:color="auto" w:fill="auto"/>
            <w:noWrap/>
            <w:vAlign w:val="bottom"/>
            <w:hideMark/>
          </w:tcPr>
          <w:p w14:paraId="40997F29"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6</w:t>
            </w:r>
          </w:p>
        </w:tc>
        <w:tc>
          <w:tcPr>
            <w:tcW w:w="1276" w:type="dxa"/>
            <w:tcBorders>
              <w:top w:val="nil"/>
              <w:left w:val="nil"/>
              <w:bottom w:val="single" w:sz="4" w:space="0" w:color="auto"/>
              <w:right w:val="single" w:sz="4" w:space="0" w:color="auto"/>
            </w:tcBorders>
            <w:shd w:val="clear" w:color="auto" w:fill="auto"/>
            <w:noWrap/>
            <w:vAlign w:val="bottom"/>
            <w:hideMark/>
          </w:tcPr>
          <w:p w14:paraId="5BB01DD6"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2</w:t>
            </w:r>
          </w:p>
        </w:tc>
      </w:tr>
      <w:tr w:rsidR="00237196" w:rsidRPr="00501558" w14:paraId="3FC3EE2C" w14:textId="77777777" w:rsidTr="00237196">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CFD532B"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LESS CHANGE</w:t>
            </w:r>
          </w:p>
        </w:tc>
        <w:tc>
          <w:tcPr>
            <w:tcW w:w="1842" w:type="dxa"/>
            <w:tcBorders>
              <w:top w:val="nil"/>
              <w:left w:val="nil"/>
              <w:bottom w:val="single" w:sz="4" w:space="0" w:color="auto"/>
              <w:right w:val="single" w:sz="4" w:space="0" w:color="auto"/>
            </w:tcBorders>
            <w:shd w:val="clear" w:color="auto" w:fill="auto"/>
            <w:noWrap/>
            <w:vAlign w:val="bottom"/>
            <w:hideMark/>
          </w:tcPr>
          <w:p w14:paraId="2D6C79BB"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4</w:t>
            </w:r>
          </w:p>
        </w:tc>
        <w:tc>
          <w:tcPr>
            <w:tcW w:w="851" w:type="dxa"/>
            <w:tcBorders>
              <w:top w:val="nil"/>
              <w:left w:val="nil"/>
              <w:bottom w:val="single" w:sz="4" w:space="0" w:color="auto"/>
              <w:right w:val="single" w:sz="4" w:space="0" w:color="auto"/>
            </w:tcBorders>
            <w:shd w:val="clear" w:color="auto" w:fill="auto"/>
            <w:noWrap/>
            <w:vAlign w:val="bottom"/>
            <w:hideMark/>
          </w:tcPr>
          <w:p w14:paraId="3586BDFF"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3</w:t>
            </w:r>
          </w:p>
        </w:tc>
        <w:tc>
          <w:tcPr>
            <w:tcW w:w="850" w:type="dxa"/>
            <w:tcBorders>
              <w:top w:val="nil"/>
              <w:left w:val="nil"/>
              <w:bottom w:val="single" w:sz="4" w:space="0" w:color="auto"/>
              <w:right w:val="single" w:sz="4" w:space="0" w:color="auto"/>
            </w:tcBorders>
            <w:shd w:val="clear" w:color="auto" w:fill="auto"/>
            <w:noWrap/>
            <w:vAlign w:val="bottom"/>
            <w:hideMark/>
          </w:tcPr>
          <w:p w14:paraId="0D33A8EC"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1</w:t>
            </w:r>
          </w:p>
        </w:tc>
        <w:tc>
          <w:tcPr>
            <w:tcW w:w="1134" w:type="dxa"/>
            <w:tcBorders>
              <w:top w:val="nil"/>
              <w:left w:val="nil"/>
              <w:bottom w:val="single" w:sz="4" w:space="0" w:color="auto"/>
              <w:right w:val="single" w:sz="4" w:space="0" w:color="auto"/>
            </w:tcBorders>
            <w:shd w:val="clear" w:color="auto" w:fill="auto"/>
            <w:noWrap/>
            <w:vAlign w:val="bottom"/>
            <w:hideMark/>
          </w:tcPr>
          <w:p w14:paraId="11E40B94"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0</w:t>
            </w:r>
          </w:p>
        </w:tc>
        <w:tc>
          <w:tcPr>
            <w:tcW w:w="1276" w:type="dxa"/>
            <w:tcBorders>
              <w:top w:val="nil"/>
              <w:left w:val="nil"/>
              <w:bottom w:val="single" w:sz="4" w:space="0" w:color="auto"/>
              <w:right w:val="single" w:sz="4" w:space="0" w:color="auto"/>
            </w:tcBorders>
            <w:shd w:val="clear" w:color="auto" w:fill="auto"/>
            <w:noWrap/>
            <w:vAlign w:val="bottom"/>
            <w:hideMark/>
          </w:tcPr>
          <w:p w14:paraId="749CD5D3"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0</w:t>
            </w:r>
          </w:p>
        </w:tc>
      </w:tr>
      <w:tr w:rsidR="00237196" w:rsidRPr="00501558" w14:paraId="5A1A15AC" w14:textId="77777777" w:rsidTr="00237196">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A94E4D3"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NO CHANGE</w:t>
            </w:r>
          </w:p>
        </w:tc>
        <w:tc>
          <w:tcPr>
            <w:tcW w:w="1842" w:type="dxa"/>
            <w:tcBorders>
              <w:top w:val="nil"/>
              <w:left w:val="nil"/>
              <w:bottom w:val="single" w:sz="4" w:space="0" w:color="auto"/>
              <w:right w:val="single" w:sz="4" w:space="0" w:color="auto"/>
            </w:tcBorders>
            <w:shd w:val="clear" w:color="auto" w:fill="auto"/>
            <w:noWrap/>
            <w:vAlign w:val="bottom"/>
            <w:hideMark/>
          </w:tcPr>
          <w:p w14:paraId="1D1B6080"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2</w:t>
            </w:r>
          </w:p>
        </w:tc>
        <w:tc>
          <w:tcPr>
            <w:tcW w:w="851" w:type="dxa"/>
            <w:tcBorders>
              <w:top w:val="nil"/>
              <w:left w:val="nil"/>
              <w:bottom w:val="single" w:sz="4" w:space="0" w:color="auto"/>
              <w:right w:val="single" w:sz="4" w:space="0" w:color="auto"/>
            </w:tcBorders>
            <w:shd w:val="clear" w:color="auto" w:fill="auto"/>
            <w:noWrap/>
            <w:vAlign w:val="bottom"/>
            <w:hideMark/>
          </w:tcPr>
          <w:p w14:paraId="3E51CCEA"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5</w:t>
            </w:r>
          </w:p>
        </w:tc>
        <w:tc>
          <w:tcPr>
            <w:tcW w:w="850" w:type="dxa"/>
            <w:tcBorders>
              <w:top w:val="nil"/>
              <w:left w:val="nil"/>
              <w:bottom w:val="single" w:sz="4" w:space="0" w:color="auto"/>
              <w:right w:val="single" w:sz="4" w:space="0" w:color="auto"/>
            </w:tcBorders>
            <w:shd w:val="clear" w:color="auto" w:fill="auto"/>
            <w:noWrap/>
            <w:vAlign w:val="bottom"/>
            <w:hideMark/>
          </w:tcPr>
          <w:p w14:paraId="632F129C"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3</w:t>
            </w:r>
          </w:p>
        </w:tc>
        <w:tc>
          <w:tcPr>
            <w:tcW w:w="1134" w:type="dxa"/>
            <w:tcBorders>
              <w:top w:val="nil"/>
              <w:left w:val="nil"/>
              <w:bottom w:val="single" w:sz="4" w:space="0" w:color="auto"/>
              <w:right w:val="single" w:sz="4" w:space="0" w:color="auto"/>
            </w:tcBorders>
            <w:shd w:val="clear" w:color="auto" w:fill="auto"/>
            <w:noWrap/>
            <w:vAlign w:val="bottom"/>
            <w:hideMark/>
          </w:tcPr>
          <w:p w14:paraId="1FE9D034"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1</w:t>
            </w:r>
          </w:p>
        </w:tc>
        <w:tc>
          <w:tcPr>
            <w:tcW w:w="1276" w:type="dxa"/>
            <w:tcBorders>
              <w:top w:val="nil"/>
              <w:left w:val="nil"/>
              <w:bottom w:val="single" w:sz="4" w:space="0" w:color="auto"/>
              <w:right w:val="single" w:sz="4" w:space="0" w:color="auto"/>
            </w:tcBorders>
            <w:shd w:val="clear" w:color="auto" w:fill="auto"/>
            <w:noWrap/>
            <w:vAlign w:val="bottom"/>
            <w:hideMark/>
          </w:tcPr>
          <w:p w14:paraId="67E51316"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0</w:t>
            </w:r>
          </w:p>
        </w:tc>
      </w:tr>
      <w:tr w:rsidR="00237196" w:rsidRPr="00501558" w14:paraId="68C2AACD" w14:textId="77777777" w:rsidTr="00237196">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5BE49CB" w14:textId="77777777" w:rsidR="00237196" w:rsidRPr="00501558" w:rsidRDefault="00237196" w:rsidP="001A5214">
            <w:pPr>
              <w:spacing w:after="0" w:line="276" w:lineRule="auto"/>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Grand Total</w:t>
            </w:r>
          </w:p>
        </w:tc>
        <w:tc>
          <w:tcPr>
            <w:tcW w:w="1842" w:type="dxa"/>
            <w:tcBorders>
              <w:top w:val="nil"/>
              <w:left w:val="nil"/>
              <w:bottom w:val="single" w:sz="4" w:space="0" w:color="auto"/>
              <w:right w:val="single" w:sz="4" w:space="0" w:color="auto"/>
            </w:tcBorders>
            <w:shd w:val="clear" w:color="auto" w:fill="auto"/>
            <w:noWrap/>
            <w:vAlign w:val="bottom"/>
            <w:hideMark/>
          </w:tcPr>
          <w:p w14:paraId="6021B035"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23</w:t>
            </w:r>
          </w:p>
        </w:tc>
        <w:tc>
          <w:tcPr>
            <w:tcW w:w="851" w:type="dxa"/>
            <w:tcBorders>
              <w:top w:val="nil"/>
              <w:left w:val="nil"/>
              <w:bottom w:val="single" w:sz="4" w:space="0" w:color="auto"/>
              <w:right w:val="single" w:sz="4" w:space="0" w:color="auto"/>
            </w:tcBorders>
            <w:shd w:val="clear" w:color="auto" w:fill="auto"/>
            <w:noWrap/>
            <w:vAlign w:val="bottom"/>
            <w:hideMark/>
          </w:tcPr>
          <w:p w14:paraId="0771DBB1"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21</w:t>
            </w:r>
          </w:p>
        </w:tc>
        <w:tc>
          <w:tcPr>
            <w:tcW w:w="850" w:type="dxa"/>
            <w:tcBorders>
              <w:top w:val="nil"/>
              <w:left w:val="nil"/>
              <w:bottom w:val="single" w:sz="4" w:space="0" w:color="auto"/>
              <w:right w:val="single" w:sz="4" w:space="0" w:color="auto"/>
            </w:tcBorders>
            <w:shd w:val="clear" w:color="auto" w:fill="auto"/>
            <w:noWrap/>
            <w:vAlign w:val="bottom"/>
            <w:hideMark/>
          </w:tcPr>
          <w:p w14:paraId="3605C123"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16</w:t>
            </w:r>
          </w:p>
        </w:tc>
        <w:tc>
          <w:tcPr>
            <w:tcW w:w="1134" w:type="dxa"/>
            <w:tcBorders>
              <w:top w:val="nil"/>
              <w:left w:val="nil"/>
              <w:bottom w:val="single" w:sz="4" w:space="0" w:color="auto"/>
              <w:right w:val="single" w:sz="4" w:space="0" w:color="auto"/>
            </w:tcBorders>
            <w:shd w:val="clear" w:color="auto" w:fill="auto"/>
            <w:noWrap/>
            <w:vAlign w:val="bottom"/>
            <w:hideMark/>
          </w:tcPr>
          <w:p w14:paraId="15CF1929"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9</w:t>
            </w:r>
          </w:p>
        </w:tc>
        <w:tc>
          <w:tcPr>
            <w:tcW w:w="1276" w:type="dxa"/>
            <w:tcBorders>
              <w:top w:val="nil"/>
              <w:left w:val="nil"/>
              <w:bottom w:val="single" w:sz="4" w:space="0" w:color="auto"/>
              <w:right w:val="single" w:sz="4" w:space="0" w:color="auto"/>
            </w:tcBorders>
            <w:shd w:val="clear" w:color="auto" w:fill="auto"/>
            <w:noWrap/>
            <w:vAlign w:val="bottom"/>
            <w:hideMark/>
          </w:tcPr>
          <w:p w14:paraId="4504EB46" w14:textId="77777777" w:rsidR="00237196" w:rsidRPr="00501558" w:rsidRDefault="00237196" w:rsidP="001A5214">
            <w:pPr>
              <w:spacing w:after="0" w:line="276" w:lineRule="auto"/>
              <w:jc w:val="right"/>
              <w:rPr>
                <w:rFonts w:ascii="Times New Roman" w:eastAsia="Times New Roman" w:hAnsi="Times New Roman" w:cs="Times New Roman"/>
                <w:color w:val="000000"/>
                <w:sz w:val="12"/>
                <w:szCs w:val="12"/>
                <w:lang w:val="en-IN" w:eastAsia="en-IN"/>
              </w:rPr>
            </w:pPr>
            <w:r w:rsidRPr="00501558">
              <w:rPr>
                <w:rFonts w:ascii="Times New Roman" w:eastAsia="Times New Roman" w:hAnsi="Times New Roman" w:cs="Times New Roman"/>
                <w:color w:val="000000"/>
                <w:sz w:val="12"/>
                <w:szCs w:val="12"/>
                <w:lang w:val="en-IN" w:eastAsia="en-IN"/>
              </w:rPr>
              <w:t>3</w:t>
            </w:r>
          </w:p>
        </w:tc>
      </w:tr>
    </w:tbl>
    <w:p w14:paraId="0F1F7A87" w14:textId="77777777" w:rsidR="00237196" w:rsidRPr="00501558" w:rsidRDefault="00237196" w:rsidP="001A5214">
      <w:pPr>
        <w:spacing w:line="276" w:lineRule="auto"/>
        <w:rPr>
          <w:rFonts w:ascii="Times New Roman" w:hAnsi="Times New Roman" w:cs="Times New Roman"/>
          <w:b/>
          <w:sz w:val="24"/>
          <w:szCs w:val="24"/>
        </w:rPr>
      </w:pPr>
    </w:p>
    <w:p w14:paraId="45AC50C7" w14:textId="77777777" w:rsidR="006E47CA" w:rsidRPr="00501558" w:rsidRDefault="006E47CA" w:rsidP="001A5214">
      <w:pPr>
        <w:spacing w:line="276" w:lineRule="auto"/>
        <w:rPr>
          <w:rFonts w:ascii="Times New Roman" w:hAnsi="Times New Roman" w:cs="Times New Roman"/>
          <w:b/>
          <w:sz w:val="24"/>
          <w:szCs w:val="24"/>
        </w:rPr>
      </w:pPr>
    </w:p>
    <w:p w14:paraId="7EA3C3EC" w14:textId="77777777" w:rsidR="006E47CA" w:rsidRPr="00501558" w:rsidRDefault="006E47CA" w:rsidP="001A5214">
      <w:pPr>
        <w:spacing w:line="276" w:lineRule="auto"/>
        <w:rPr>
          <w:rFonts w:ascii="Times New Roman" w:hAnsi="Times New Roman" w:cs="Times New Roman"/>
          <w:b/>
          <w:sz w:val="24"/>
          <w:szCs w:val="24"/>
        </w:rPr>
      </w:pPr>
    </w:p>
    <w:p w14:paraId="6BA02892" w14:textId="77777777" w:rsidR="006E47CA" w:rsidRPr="00501558" w:rsidRDefault="006E47CA" w:rsidP="001A5214">
      <w:pPr>
        <w:spacing w:line="276" w:lineRule="auto"/>
        <w:rPr>
          <w:rFonts w:ascii="Times New Roman" w:hAnsi="Times New Roman" w:cs="Times New Roman"/>
          <w:b/>
          <w:sz w:val="24"/>
          <w:szCs w:val="24"/>
        </w:rPr>
      </w:pPr>
    </w:p>
    <w:p w14:paraId="7A416258" w14:textId="77777777" w:rsidR="00F66359" w:rsidRPr="00501558" w:rsidRDefault="00F66359" w:rsidP="001A5214">
      <w:pPr>
        <w:spacing w:line="276" w:lineRule="auto"/>
        <w:rPr>
          <w:rFonts w:ascii="Times New Roman" w:hAnsi="Times New Roman" w:cs="Times New Roman"/>
          <w:sz w:val="24"/>
          <w:szCs w:val="24"/>
        </w:rPr>
      </w:pPr>
    </w:p>
    <w:p w14:paraId="3966CD2B" w14:textId="77777777" w:rsidR="00F66359" w:rsidRPr="00501558" w:rsidRDefault="00F66359" w:rsidP="001A5214">
      <w:pPr>
        <w:spacing w:line="276" w:lineRule="auto"/>
        <w:rPr>
          <w:rFonts w:ascii="Times New Roman" w:hAnsi="Times New Roman" w:cs="Times New Roman"/>
          <w:b/>
          <w:sz w:val="24"/>
          <w:szCs w:val="24"/>
        </w:rPr>
      </w:pPr>
    </w:p>
    <w:p w14:paraId="37D9C68F" w14:textId="77777777" w:rsidR="00237196" w:rsidRPr="00501558" w:rsidRDefault="0023719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Concordant pair, discordant pair, total tied pairs:</w:t>
      </w:r>
    </w:p>
    <w:tbl>
      <w:tblPr>
        <w:tblW w:w="4800" w:type="dxa"/>
        <w:tblLook w:val="04A0" w:firstRow="1" w:lastRow="0" w:firstColumn="1" w:lastColumn="0" w:noHBand="0" w:noVBand="1"/>
      </w:tblPr>
      <w:tblGrid>
        <w:gridCol w:w="960"/>
        <w:gridCol w:w="960"/>
        <w:gridCol w:w="960"/>
        <w:gridCol w:w="960"/>
        <w:gridCol w:w="960"/>
      </w:tblGrid>
      <w:tr w:rsidR="00237196" w:rsidRPr="00501558" w14:paraId="1F4A1C19" w14:textId="77777777" w:rsidTr="00237196">
        <w:trPr>
          <w:trHeight w:val="37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8A330EB" w14:textId="77777777" w:rsidR="00237196" w:rsidRPr="00501558" w:rsidRDefault="0023719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C</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7988075" w14:textId="77777777" w:rsidR="00237196" w:rsidRPr="00501558" w:rsidRDefault="00237196"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609</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0850795" w14:textId="77777777" w:rsidR="00237196" w:rsidRPr="00501558" w:rsidRDefault="0023719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A80BB5D" w14:textId="77777777" w:rsidR="00237196" w:rsidRPr="00501558" w:rsidRDefault="0023719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T(x)</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7A0CFA0" w14:textId="77777777" w:rsidR="00237196" w:rsidRPr="00501558" w:rsidRDefault="00237196"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761</w:t>
            </w:r>
          </w:p>
        </w:tc>
      </w:tr>
      <w:tr w:rsidR="00237196" w:rsidRPr="00501558" w14:paraId="6A316220" w14:textId="77777777" w:rsidTr="0023719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9249EEE" w14:textId="77777777" w:rsidR="00237196" w:rsidRPr="00501558" w:rsidRDefault="0023719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D</w:t>
            </w:r>
          </w:p>
        </w:tc>
        <w:tc>
          <w:tcPr>
            <w:tcW w:w="960" w:type="dxa"/>
            <w:tcBorders>
              <w:top w:val="nil"/>
              <w:left w:val="nil"/>
              <w:bottom w:val="single" w:sz="4" w:space="0" w:color="auto"/>
              <w:right w:val="single" w:sz="4" w:space="0" w:color="auto"/>
            </w:tcBorders>
            <w:shd w:val="clear" w:color="000000" w:fill="FFFFFF"/>
            <w:noWrap/>
            <w:vAlign w:val="bottom"/>
            <w:hideMark/>
          </w:tcPr>
          <w:p w14:paraId="0CF204FA" w14:textId="77777777" w:rsidR="00237196" w:rsidRPr="00501558" w:rsidRDefault="00237196"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675</w:t>
            </w:r>
          </w:p>
        </w:tc>
        <w:tc>
          <w:tcPr>
            <w:tcW w:w="960" w:type="dxa"/>
            <w:tcBorders>
              <w:top w:val="nil"/>
              <w:left w:val="nil"/>
              <w:bottom w:val="single" w:sz="4" w:space="0" w:color="auto"/>
              <w:right w:val="single" w:sz="4" w:space="0" w:color="auto"/>
            </w:tcBorders>
            <w:shd w:val="clear" w:color="000000" w:fill="FFFFFF"/>
            <w:noWrap/>
            <w:vAlign w:val="bottom"/>
            <w:hideMark/>
          </w:tcPr>
          <w:p w14:paraId="3BB5AFAE" w14:textId="77777777" w:rsidR="00237196" w:rsidRPr="00501558" w:rsidRDefault="0023719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44217D47" w14:textId="77777777" w:rsidR="00237196" w:rsidRPr="00501558" w:rsidRDefault="00237196" w:rsidP="001A5214">
            <w:pPr>
              <w:spacing w:after="0" w:line="276" w:lineRule="auto"/>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T(y)</w:t>
            </w:r>
          </w:p>
        </w:tc>
        <w:tc>
          <w:tcPr>
            <w:tcW w:w="960" w:type="dxa"/>
            <w:tcBorders>
              <w:top w:val="nil"/>
              <w:left w:val="nil"/>
              <w:bottom w:val="single" w:sz="4" w:space="0" w:color="auto"/>
              <w:right w:val="single" w:sz="4" w:space="0" w:color="auto"/>
            </w:tcBorders>
            <w:shd w:val="clear" w:color="000000" w:fill="FFFFFF"/>
            <w:noWrap/>
            <w:vAlign w:val="bottom"/>
            <w:hideMark/>
          </w:tcPr>
          <w:p w14:paraId="53CFE92E" w14:textId="77777777" w:rsidR="00237196" w:rsidRPr="00501558" w:rsidRDefault="00237196" w:rsidP="001A5214">
            <w:pPr>
              <w:spacing w:after="0" w:line="276" w:lineRule="auto"/>
              <w:jc w:val="right"/>
              <w:rPr>
                <w:rFonts w:ascii="Times New Roman" w:eastAsia="Times New Roman" w:hAnsi="Times New Roman" w:cs="Times New Roman"/>
                <w:color w:val="000000"/>
                <w:lang w:val="en-IN" w:eastAsia="en-IN"/>
              </w:rPr>
            </w:pPr>
            <w:r w:rsidRPr="00501558">
              <w:rPr>
                <w:rFonts w:ascii="Times New Roman" w:eastAsia="Times New Roman" w:hAnsi="Times New Roman" w:cs="Times New Roman"/>
                <w:color w:val="000000"/>
                <w:lang w:val="en-IN" w:eastAsia="en-IN"/>
              </w:rPr>
              <w:t>622</w:t>
            </w:r>
          </w:p>
        </w:tc>
      </w:tr>
    </w:tbl>
    <w:p w14:paraId="038E4C5B" w14:textId="77777777" w:rsidR="00237196" w:rsidRPr="00501558" w:rsidRDefault="0023719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 xml:space="preserve">Kendall’s tau </w:t>
      </w:r>
      <w:proofErr w:type="gramStart"/>
      <w:r w:rsidRPr="00501558">
        <w:rPr>
          <w:rFonts w:ascii="Times New Roman" w:hAnsi="Times New Roman" w:cs="Times New Roman"/>
          <w:b/>
          <w:sz w:val="24"/>
          <w:szCs w:val="24"/>
        </w:rPr>
        <w:t>b :</w:t>
      </w:r>
      <w:proofErr w:type="gramEnd"/>
    </w:p>
    <w:p w14:paraId="0513F3AA" w14:textId="77777777" w:rsidR="00237196" w:rsidRPr="00501558" w:rsidRDefault="0023719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Tau b =-0.035</w:t>
      </w:r>
    </w:p>
    <w:p w14:paraId="69776180" w14:textId="77777777" w:rsidR="00237196" w:rsidRPr="00501558" w:rsidRDefault="0023719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Significant test:</w:t>
      </w:r>
    </w:p>
    <w:p w14:paraId="23E453CD" w14:textId="77777777" w:rsidR="00237196" w:rsidRPr="00501558" w:rsidRDefault="0023719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Z=-0.35&gt;</w:t>
      </w:r>
      <w:proofErr w:type="spellStart"/>
      <w:r w:rsidRPr="00501558">
        <w:rPr>
          <w:rFonts w:ascii="Times New Roman" w:hAnsi="Times New Roman" w:cs="Times New Roman"/>
          <w:bCs/>
          <w:sz w:val="24"/>
          <w:szCs w:val="24"/>
        </w:rPr>
        <w:t>z_crit</w:t>
      </w:r>
      <w:proofErr w:type="spellEnd"/>
      <w:r w:rsidRPr="00501558">
        <w:rPr>
          <w:rFonts w:ascii="Times New Roman" w:hAnsi="Times New Roman" w:cs="Times New Roman"/>
          <w:bCs/>
          <w:sz w:val="24"/>
          <w:szCs w:val="24"/>
        </w:rPr>
        <w:t>=-1.96</w:t>
      </w:r>
    </w:p>
    <w:p w14:paraId="096FB352" w14:textId="77777777" w:rsidR="00237196" w:rsidRPr="00501558" w:rsidRDefault="0023719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H0 is accepted.</w:t>
      </w:r>
    </w:p>
    <w:p w14:paraId="1D3F0E15" w14:textId="77777777" w:rsidR="00237196" w:rsidRPr="00501558" w:rsidRDefault="0023719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lastRenderedPageBreak/>
        <w:t>Comment:</w:t>
      </w:r>
    </w:p>
    <w:p w14:paraId="170C0570" w14:textId="77777777" w:rsidR="00237196" w:rsidRPr="00501558" w:rsidRDefault="00237196"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Difference of category and spending time on smart phone are not a significant pair.</w:t>
      </w:r>
    </w:p>
    <w:p w14:paraId="433949F1" w14:textId="77777777" w:rsidR="00237196" w:rsidRPr="00501558" w:rsidRDefault="001138E2"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Multinomial logistic model for fitting:</w:t>
      </w:r>
    </w:p>
    <w:p w14:paraId="07D67B7F" w14:textId="77777777" w:rsidR="0023136F" w:rsidRPr="00501558" w:rsidRDefault="0023136F"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The factor</w:t>
      </w:r>
      <w:r w:rsidR="003E2B0D" w:rsidRPr="00501558">
        <w:rPr>
          <w:rFonts w:ascii="Times New Roman" w:hAnsi="Times New Roman" w:cs="Times New Roman"/>
          <w:bCs/>
          <w:sz w:val="24"/>
          <w:szCs w:val="24"/>
        </w:rPr>
        <w:t>,</w:t>
      </w:r>
      <w:r w:rsidRPr="00501558">
        <w:rPr>
          <w:rFonts w:ascii="Times New Roman" w:hAnsi="Times New Roman" w:cs="Times New Roman"/>
          <w:bCs/>
          <w:sz w:val="24"/>
          <w:szCs w:val="24"/>
        </w:rPr>
        <w:t xml:space="preserve"> communication with teacher is </w:t>
      </w:r>
      <w:proofErr w:type="gramStart"/>
      <w:r w:rsidRPr="00501558">
        <w:rPr>
          <w:rFonts w:ascii="Times New Roman" w:hAnsi="Times New Roman" w:cs="Times New Roman"/>
          <w:bCs/>
          <w:sz w:val="24"/>
          <w:szCs w:val="24"/>
        </w:rPr>
        <w:t>not  a</w:t>
      </w:r>
      <w:proofErr w:type="gramEnd"/>
      <w:r w:rsidRPr="00501558">
        <w:rPr>
          <w:rFonts w:ascii="Times New Roman" w:hAnsi="Times New Roman" w:cs="Times New Roman"/>
          <w:bCs/>
          <w:sz w:val="24"/>
          <w:szCs w:val="24"/>
        </w:rPr>
        <w:t xml:space="preserve"> ordered categorical variable so it should be convert into dummy variable .</w:t>
      </w:r>
    </w:p>
    <w:p w14:paraId="4A4C5B8D" w14:textId="77777777" w:rsidR="001138E2" w:rsidRPr="00501558" w:rsidRDefault="001138E2"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The fitted model is given by</w:t>
      </w:r>
    </w:p>
    <w:p w14:paraId="6E6114B3" w14:textId="737F5690" w:rsidR="00BF0FDB" w:rsidRPr="00501558" w:rsidRDefault="001138E2"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log(</w:t>
      </w:r>
      <w:proofErr w:type="gramStart"/>
      <w:r w:rsidRPr="00501558">
        <w:rPr>
          <w:rFonts w:ascii="Times New Roman" w:hAnsi="Times New Roman" w:cs="Times New Roman"/>
          <w:bCs/>
          <w:sz w:val="24"/>
          <w:szCs w:val="24"/>
        </w:rPr>
        <w:t>P(</w:t>
      </w:r>
      <w:proofErr w:type="gramEnd"/>
      <m:oMath>
        <m:f>
          <m:fPr>
            <m:ctrlPr>
              <w:rPr>
                <w:rFonts w:ascii="Cambria Math" w:hAnsi="Cambria Math" w:cs="Times New Roman"/>
                <w:bCs/>
                <w:i/>
                <w:iCs/>
                <w:sz w:val="24"/>
                <w:szCs w:val="24"/>
              </w:rPr>
            </m:ctrlPr>
          </m:fPr>
          <m:num>
            <m:r>
              <w:rPr>
                <w:rFonts w:ascii="Cambria Math" w:hAnsi="Cambria Math" w:cs="Times New Roman"/>
                <w:sz w:val="24"/>
                <w:szCs w:val="24"/>
              </w:rPr>
              <m:t>y=</m:t>
            </m:r>
            <m:r>
              <m:rPr>
                <m:sty m:val="p"/>
              </m:rPr>
              <w:rPr>
                <w:rFonts w:ascii="Cambria Math" w:hAnsi="Cambria Math" w:cs="Times New Roman"/>
                <w:sz w:val="24"/>
                <w:szCs w:val="24"/>
              </w:rPr>
              <m:t>Less change</m:t>
            </m:r>
          </m:num>
          <m:den>
            <m:r>
              <w:rPr>
                <w:rFonts w:ascii="Cambria Math" w:hAnsi="Cambria Math" w:cs="Times New Roman"/>
                <w:sz w:val="24"/>
                <w:szCs w:val="24"/>
              </w:rPr>
              <m:t>y=</m:t>
            </m:r>
            <m:r>
              <m:rPr>
                <m:sty m:val="p"/>
              </m:rPr>
              <w:rPr>
                <w:rFonts w:ascii="Cambria Math" w:hAnsi="Cambria Math" w:cs="Times New Roman"/>
                <w:sz w:val="24"/>
                <w:szCs w:val="24"/>
              </w:rPr>
              <m:t>Huge change</m:t>
            </m:r>
          </m:den>
        </m:f>
      </m:oMath>
      <w:r w:rsidRPr="00501558">
        <w:rPr>
          <w:rFonts w:ascii="Times New Roman" w:hAnsi="Times New Roman" w:cs="Times New Roman"/>
          <w:bCs/>
          <w:sz w:val="24"/>
          <w:szCs w:val="24"/>
        </w:rPr>
        <w:t xml:space="preserve">))= </w:t>
      </w:r>
      <w:r w:rsidR="0023136F" w:rsidRPr="00501558">
        <w:rPr>
          <w:rFonts w:ascii="Times New Roman" w:hAnsi="Times New Roman" w:cs="Times New Roman"/>
          <w:bCs/>
          <w:sz w:val="24"/>
          <w:szCs w:val="24"/>
        </w:rPr>
        <w:t>-0.01623</w:t>
      </w:r>
      <w:r w:rsidRPr="00501558">
        <w:rPr>
          <w:rFonts w:ascii="Times New Roman" w:hAnsi="Times New Roman" w:cs="Times New Roman"/>
          <w:bCs/>
          <w:sz w:val="24"/>
          <w:szCs w:val="24"/>
        </w:rPr>
        <w:t xml:space="preserve"> </w:t>
      </w:r>
      <w:r w:rsidR="0023136F" w:rsidRPr="00501558">
        <w:rPr>
          <w:rFonts w:ascii="Times New Roman" w:hAnsi="Times New Roman" w:cs="Times New Roman"/>
          <w:bCs/>
          <w:sz w:val="24"/>
          <w:szCs w:val="24"/>
        </w:rPr>
        <w:t>-2.8203</w:t>
      </w:r>
      <w:r w:rsidRPr="00501558">
        <w:rPr>
          <w:rFonts w:ascii="Times New Roman" w:hAnsi="Times New Roman" w:cs="Times New Roman"/>
          <w:bCs/>
          <w:sz w:val="24"/>
          <w:szCs w:val="24"/>
        </w:rPr>
        <w:t>*x1</w:t>
      </w:r>
      <w:r w:rsidR="0023136F" w:rsidRPr="00501558">
        <w:rPr>
          <w:rFonts w:ascii="Times New Roman" w:hAnsi="Times New Roman" w:cs="Times New Roman"/>
          <w:bCs/>
          <w:sz w:val="24"/>
          <w:szCs w:val="24"/>
        </w:rPr>
        <w:t>+2.9878*x2.A-0.1488</w:t>
      </w:r>
      <w:r w:rsidRPr="00501558">
        <w:rPr>
          <w:rFonts w:ascii="Times New Roman" w:hAnsi="Times New Roman" w:cs="Times New Roman"/>
          <w:bCs/>
          <w:sz w:val="24"/>
          <w:szCs w:val="24"/>
        </w:rPr>
        <w:t>*x2.FN-</w:t>
      </w:r>
      <w:r w:rsidR="0023136F" w:rsidRPr="00501558">
        <w:rPr>
          <w:rFonts w:ascii="Times New Roman" w:hAnsi="Times New Roman" w:cs="Times New Roman"/>
          <w:bCs/>
          <w:sz w:val="24"/>
          <w:szCs w:val="24"/>
        </w:rPr>
        <w:t>-2.8552*x2.N+ 2.7716</w:t>
      </w:r>
      <w:r w:rsidRPr="00501558">
        <w:rPr>
          <w:rFonts w:ascii="Times New Roman" w:hAnsi="Times New Roman" w:cs="Times New Roman"/>
          <w:bCs/>
          <w:sz w:val="24"/>
          <w:szCs w:val="24"/>
        </w:rPr>
        <w:t>*x3</w:t>
      </w:r>
      <w:r w:rsidRPr="00501558">
        <w:rPr>
          <w:rFonts w:ascii="Times New Roman" w:hAnsi="Times New Roman" w:cs="Times New Roman"/>
          <w:bCs/>
          <w:sz w:val="24"/>
          <w:szCs w:val="24"/>
        </w:rPr>
        <w:br/>
      </w:r>
    </w:p>
    <w:p w14:paraId="1D64071F" w14:textId="6B1E318E" w:rsidR="00BF0FDB" w:rsidRPr="00501558" w:rsidRDefault="001138E2"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log(</w:t>
      </w:r>
      <w:proofErr w:type="gramStart"/>
      <w:r w:rsidRPr="00501558">
        <w:rPr>
          <w:rFonts w:ascii="Times New Roman" w:hAnsi="Times New Roman" w:cs="Times New Roman"/>
          <w:bCs/>
          <w:sz w:val="24"/>
          <w:szCs w:val="24"/>
        </w:rPr>
        <w:t>P(</w:t>
      </w:r>
      <w:proofErr w:type="gramEnd"/>
      <m:oMath>
        <m:f>
          <m:fPr>
            <m:ctrlPr>
              <w:rPr>
                <w:rFonts w:ascii="Cambria Math" w:hAnsi="Cambria Math" w:cs="Times New Roman"/>
                <w:bCs/>
                <w:i/>
                <w:iCs/>
                <w:sz w:val="24"/>
                <w:szCs w:val="24"/>
              </w:rPr>
            </m:ctrlPr>
          </m:fPr>
          <m:num>
            <m:r>
              <w:rPr>
                <w:rFonts w:ascii="Cambria Math" w:hAnsi="Cambria Math" w:cs="Times New Roman"/>
                <w:sz w:val="24"/>
                <w:szCs w:val="24"/>
              </w:rPr>
              <m:t>y</m:t>
            </m:r>
            <m:r>
              <m:rPr>
                <m:sty m:val="p"/>
              </m:rPr>
              <w:rPr>
                <w:rFonts w:ascii="Cambria Math" w:hAnsi="Cambria Math" w:cs="Times New Roman"/>
                <w:sz w:val="24"/>
                <w:szCs w:val="24"/>
              </w:rPr>
              <m:t>=Moderate change</m:t>
            </m:r>
          </m:num>
          <m:den>
            <m:r>
              <w:rPr>
                <w:rFonts w:ascii="Cambria Math" w:hAnsi="Cambria Math" w:cs="Times New Roman"/>
                <w:sz w:val="24"/>
                <w:szCs w:val="24"/>
              </w:rPr>
              <m:t>y=</m:t>
            </m:r>
            <m:r>
              <m:rPr>
                <m:sty m:val="p"/>
              </m:rPr>
              <w:rPr>
                <w:rFonts w:ascii="Cambria Math" w:hAnsi="Cambria Math" w:cs="Times New Roman"/>
                <w:sz w:val="24"/>
                <w:szCs w:val="24"/>
              </w:rPr>
              <m:t>Huge change</m:t>
            </m:r>
          </m:den>
        </m:f>
      </m:oMath>
      <w:r w:rsidR="0023136F" w:rsidRPr="00501558">
        <w:rPr>
          <w:rFonts w:ascii="Times New Roman" w:hAnsi="Times New Roman" w:cs="Times New Roman"/>
          <w:bCs/>
          <w:sz w:val="24"/>
          <w:szCs w:val="24"/>
        </w:rPr>
        <w:t>))= 0.1381-0.4521*x1+ 1.0417*x2.A -0.0049*x2.FN -0.8986318* x2.N+0.8666*x3</w:t>
      </w:r>
      <w:r w:rsidRPr="00501558">
        <w:rPr>
          <w:rFonts w:ascii="Times New Roman" w:hAnsi="Times New Roman" w:cs="Times New Roman"/>
          <w:bCs/>
          <w:sz w:val="24"/>
          <w:szCs w:val="24"/>
        </w:rPr>
        <w:br/>
      </w:r>
    </w:p>
    <w:p w14:paraId="2171FFEA" w14:textId="47FC1B1A" w:rsidR="001138E2" w:rsidRPr="00501558" w:rsidRDefault="001138E2"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log(</w:t>
      </w:r>
      <w:proofErr w:type="gramStart"/>
      <w:r w:rsidRPr="00501558">
        <w:rPr>
          <w:rFonts w:ascii="Times New Roman" w:hAnsi="Times New Roman" w:cs="Times New Roman"/>
          <w:bCs/>
          <w:sz w:val="24"/>
          <w:szCs w:val="24"/>
        </w:rPr>
        <w:t>P(</w:t>
      </w:r>
      <w:proofErr w:type="gramEnd"/>
      <m:oMath>
        <m:f>
          <m:fPr>
            <m:ctrlPr>
              <w:rPr>
                <w:rFonts w:ascii="Cambria Math" w:hAnsi="Cambria Math" w:cs="Times New Roman"/>
                <w:bCs/>
                <w:i/>
                <w:iCs/>
                <w:sz w:val="24"/>
                <w:szCs w:val="24"/>
              </w:rPr>
            </m:ctrlPr>
          </m:fPr>
          <m:num>
            <m:r>
              <w:rPr>
                <w:rFonts w:ascii="Cambria Math" w:hAnsi="Cambria Math" w:cs="Times New Roman"/>
                <w:sz w:val="24"/>
                <w:szCs w:val="24"/>
              </w:rPr>
              <m:t>y=</m:t>
            </m:r>
            <m:r>
              <m:rPr>
                <m:sty m:val="p"/>
              </m:rPr>
              <w:rPr>
                <w:rFonts w:ascii="Cambria Math" w:hAnsi="Cambria Math" w:cs="Times New Roman"/>
                <w:sz w:val="24"/>
                <w:szCs w:val="24"/>
              </w:rPr>
              <m:t>No change</m:t>
            </m:r>
          </m:num>
          <m:den>
            <m:r>
              <w:rPr>
                <w:rFonts w:ascii="Cambria Math" w:hAnsi="Cambria Math" w:cs="Times New Roman"/>
                <w:sz w:val="24"/>
                <w:szCs w:val="24"/>
              </w:rPr>
              <m:t>y=</m:t>
            </m:r>
            <m:r>
              <m:rPr>
                <m:sty m:val="p"/>
              </m:rPr>
              <w:rPr>
                <w:rFonts w:ascii="Cambria Math" w:hAnsi="Cambria Math" w:cs="Times New Roman"/>
                <w:sz w:val="24"/>
                <w:szCs w:val="24"/>
              </w:rPr>
              <m:t>Huge change</m:t>
            </m:r>
          </m:den>
        </m:f>
      </m:oMath>
      <w:r w:rsidRPr="00501558">
        <w:rPr>
          <w:rFonts w:ascii="Times New Roman" w:hAnsi="Times New Roman" w:cs="Times New Roman"/>
          <w:bCs/>
          <w:sz w:val="24"/>
          <w:szCs w:val="24"/>
        </w:rPr>
        <w:t>))=</w:t>
      </w:r>
      <w:r w:rsidR="0023136F" w:rsidRPr="00501558">
        <w:rPr>
          <w:rFonts w:ascii="Times New Roman" w:hAnsi="Times New Roman" w:cs="Times New Roman"/>
          <w:bCs/>
          <w:sz w:val="24"/>
          <w:szCs w:val="24"/>
        </w:rPr>
        <w:t xml:space="preserve"> -0.0999-2.9396*x1+ 2.7599*x2.A -0.4712*x2.FN -2.3887*x2.N+2.6397*x3</w:t>
      </w:r>
    </w:p>
    <w:p w14:paraId="2D736AB5" w14:textId="77777777" w:rsidR="001138E2" w:rsidRPr="00501558" w:rsidRDefault="001138E2"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Where</w:t>
      </w:r>
      <w:r w:rsidR="008C5885" w:rsidRPr="00501558">
        <w:rPr>
          <w:rFonts w:ascii="Times New Roman" w:hAnsi="Times New Roman" w:cs="Times New Roman"/>
          <w:bCs/>
          <w:sz w:val="24"/>
          <w:szCs w:val="24"/>
        </w:rPr>
        <w:t xml:space="preserve"> the factors are</w:t>
      </w:r>
    </w:p>
    <w:p w14:paraId="3FD16C28" w14:textId="77777777" w:rsidR="001138E2" w:rsidRPr="00501558" w:rsidRDefault="001138E2"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X1:</w:t>
      </w:r>
      <w:r w:rsidR="00590E0C" w:rsidRPr="00501558">
        <w:rPr>
          <w:rFonts w:ascii="Times New Roman" w:hAnsi="Times New Roman" w:cs="Times New Roman"/>
          <w:bCs/>
          <w:sz w:val="24"/>
          <w:szCs w:val="24"/>
        </w:rPr>
        <w:t xml:space="preserve"> student’s</w:t>
      </w:r>
      <w:r w:rsidRPr="00501558">
        <w:rPr>
          <w:rFonts w:ascii="Times New Roman" w:hAnsi="Times New Roman" w:cs="Times New Roman"/>
          <w:bCs/>
          <w:sz w:val="24"/>
          <w:szCs w:val="24"/>
        </w:rPr>
        <w:t xml:space="preserve"> Exam time</w:t>
      </w:r>
    </w:p>
    <w:p w14:paraId="602F2288" w14:textId="77777777" w:rsidR="001138E2" w:rsidRPr="00501558" w:rsidRDefault="001138E2"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 xml:space="preserve">X2.A: </w:t>
      </w:r>
      <w:r w:rsidR="00590E0C" w:rsidRPr="00501558">
        <w:rPr>
          <w:rFonts w:ascii="Times New Roman" w:hAnsi="Times New Roman" w:cs="Times New Roman"/>
          <w:bCs/>
          <w:sz w:val="24"/>
          <w:szCs w:val="24"/>
        </w:rPr>
        <w:t xml:space="preserve"> students are a</w:t>
      </w:r>
      <w:r w:rsidR="0023136F" w:rsidRPr="00501558">
        <w:rPr>
          <w:rFonts w:ascii="Times New Roman" w:hAnsi="Times New Roman" w:cs="Times New Roman"/>
          <w:bCs/>
          <w:sz w:val="24"/>
          <w:szCs w:val="24"/>
        </w:rPr>
        <w:t>lways</w:t>
      </w:r>
      <w:r w:rsidRPr="00501558">
        <w:rPr>
          <w:rFonts w:ascii="Times New Roman" w:hAnsi="Times New Roman" w:cs="Times New Roman"/>
          <w:bCs/>
          <w:sz w:val="24"/>
          <w:szCs w:val="24"/>
        </w:rPr>
        <w:t xml:space="preserve"> </w:t>
      </w:r>
      <w:proofErr w:type="gramStart"/>
      <w:r w:rsidRPr="00501558">
        <w:rPr>
          <w:rFonts w:ascii="Times New Roman" w:hAnsi="Times New Roman" w:cs="Times New Roman"/>
          <w:bCs/>
          <w:sz w:val="24"/>
          <w:szCs w:val="24"/>
        </w:rPr>
        <w:t>communicate</w:t>
      </w:r>
      <w:proofErr w:type="gramEnd"/>
      <w:r w:rsidRPr="00501558">
        <w:rPr>
          <w:rFonts w:ascii="Times New Roman" w:hAnsi="Times New Roman" w:cs="Times New Roman"/>
          <w:bCs/>
          <w:sz w:val="24"/>
          <w:szCs w:val="24"/>
        </w:rPr>
        <w:t xml:space="preserve"> with teacher</w:t>
      </w:r>
      <w:r w:rsidR="0023136F" w:rsidRPr="00501558">
        <w:rPr>
          <w:rFonts w:ascii="Times New Roman" w:hAnsi="Times New Roman" w:cs="Times New Roman"/>
          <w:bCs/>
          <w:sz w:val="24"/>
          <w:szCs w:val="24"/>
        </w:rPr>
        <w:t>.</w:t>
      </w:r>
    </w:p>
    <w:p w14:paraId="0B4C99BF" w14:textId="77777777" w:rsidR="001138E2" w:rsidRPr="00501558" w:rsidRDefault="001138E2" w:rsidP="001A5214">
      <w:pPr>
        <w:spacing w:line="276" w:lineRule="auto"/>
        <w:rPr>
          <w:rFonts w:ascii="Times New Roman" w:hAnsi="Times New Roman" w:cs="Times New Roman"/>
          <w:b/>
          <w:sz w:val="24"/>
          <w:szCs w:val="24"/>
        </w:rPr>
      </w:pPr>
      <w:r w:rsidRPr="00501558">
        <w:rPr>
          <w:rFonts w:ascii="Times New Roman" w:hAnsi="Times New Roman" w:cs="Times New Roman"/>
          <w:bCs/>
          <w:sz w:val="24"/>
          <w:szCs w:val="24"/>
        </w:rPr>
        <w:t>X</w:t>
      </w:r>
      <w:proofErr w:type="gramStart"/>
      <w:r w:rsidRPr="00501558">
        <w:rPr>
          <w:rFonts w:ascii="Times New Roman" w:hAnsi="Times New Roman" w:cs="Times New Roman"/>
          <w:bCs/>
          <w:sz w:val="24"/>
          <w:szCs w:val="24"/>
        </w:rPr>
        <w:t>2.FN</w:t>
      </w:r>
      <w:proofErr w:type="gramEnd"/>
      <w:r w:rsidRPr="00501558">
        <w:rPr>
          <w:rFonts w:ascii="Times New Roman" w:hAnsi="Times New Roman" w:cs="Times New Roman"/>
          <w:bCs/>
          <w:sz w:val="24"/>
          <w:szCs w:val="24"/>
        </w:rPr>
        <w:t xml:space="preserve">: </w:t>
      </w:r>
      <w:r w:rsidR="00590E0C" w:rsidRPr="00501558">
        <w:rPr>
          <w:rFonts w:ascii="Times New Roman" w:hAnsi="Times New Roman" w:cs="Times New Roman"/>
          <w:bCs/>
          <w:sz w:val="24"/>
          <w:szCs w:val="24"/>
        </w:rPr>
        <w:t xml:space="preserve">students are </w:t>
      </w:r>
      <w:r w:rsidRPr="00501558">
        <w:rPr>
          <w:rFonts w:ascii="Times New Roman" w:hAnsi="Times New Roman" w:cs="Times New Roman"/>
          <w:bCs/>
          <w:sz w:val="24"/>
          <w:szCs w:val="24"/>
        </w:rPr>
        <w:t>communicate with teacher for necessity</w:t>
      </w:r>
      <w:r w:rsidRPr="00501558">
        <w:rPr>
          <w:rFonts w:ascii="Times New Roman" w:hAnsi="Times New Roman" w:cs="Times New Roman"/>
          <w:b/>
          <w:sz w:val="24"/>
          <w:szCs w:val="24"/>
        </w:rPr>
        <w:t xml:space="preserve"> </w:t>
      </w:r>
      <w:r w:rsidR="0023136F" w:rsidRPr="00501558">
        <w:rPr>
          <w:rFonts w:ascii="Times New Roman" w:hAnsi="Times New Roman" w:cs="Times New Roman"/>
          <w:b/>
          <w:sz w:val="24"/>
          <w:szCs w:val="24"/>
        </w:rPr>
        <w:t>.</w:t>
      </w:r>
    </w:p>
    <w:p w14:paraId="14B2DBCD" w14:textId="77777777" w:rsidR="001138E2" w:rsidRPr="00501558" w:rsidRDefault="001138E2"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 xml:space="preserve">X2.N: </w:t>
      </w:r>
      <w:r w:rsidR="00590E0C" w:rsidRPr="00501558">
        <w:rPr>
          <w:rFonts w:ascii="Times New Roman" w:hAnsi="Times New Roman" w:cs="Times New Roman"/>
          <w:bCs/>
          <w:sz w:val="24"/>
          <w:szCs w:val="24"/>
        </w:rPr>
        <w:t>students are n</w:t>
      </w:r>
      <w:r w:rsidRPr="00501558">
        <w:rPr>
          <w:rFonts w:ascii="Times New Roman" w:hAnsi="Times New Roman" w:cs="Times New Roman"/>
          <w:bCs/>
          <w:sz w:val="24"/>
          <w:szCs w:val="24"/>
        </w:rPr>
        <w:t xml:space="preserve">ever </w:t>
      </w:r>
      <w:proofErr w:type="gramStart"/>
      <w:r w:rsidRPr="00501558">
        <w:rPr>
          <w:rFonts w:ascii="Times New Roman" w:hAnsi="Times New Roman" w:cs="Times New Roman"/>
          <w:bCs/>
          <w:sz w:val="24"/>
          <w:szCs w:val="24"/>
        </w:rPr>
        <w:t>communicate</w:t>
      </w:r>
      <w:proofErr w:type="gramEnd"/>
      <w:r w:rsidRPr="00501558">
        <w:rPr>
          <w:rFonts w:ascii="Times New Roman" w:hAnsi="Times New Roman" w:cs="Times New Roman"/>
          <w:bCs/>
          <w:sz w:val="24"/>
          <w:szCs w:val="24"/>
        </w:rPr>
        <w:t xml:space="preserve"> with teacher.</w:t>
      </w:r>
    </w:p>
    <w:p w14:paraId="2CA70FC8" w14:textId="77777777" w:rsidR="00F66359" w:rsidRPr="00501558" w:rsidRDefault="0023136F" w:rsidP="001A5214">
      <w:pPr>
        <w:spacing w:line="276" w:lineRule="auto"/>
        <w:rPr>
          <w:rFonts w:ascii="Times New Roman" w:hAnsi="Times New Roman" w:cs="Times New Roman"/>
          <w:bCs/>
          <w:sz w:val="24"/>
          <w:szCs w:val="24"/>
        </w:rPr>
      </w:pPr>
      <w:r w:rsidRPr="00501558">
        <w:rPr>
          <w:rFonts w:ascii="Times New Roman" w:hAnsi="Times New Roman" w:cs="Times New Roman"/>
          <w:bCs/>
          <w:sz w:val="24"/>
          <w:szCs w:val="24"/>
        </w:rPr>
        <w:t>The p value of each independent factor is given by</w:t>
      </w:r>
    </w:p>
    <w:p w14:paraId="20152A00" w14:textId="77777777" w:rsidR="0023136F" w:rsidRPr="00501558" w:rsidRDefault="0023136F" w:rsidP="001A5214">
      <w:pPr>
        <w:spacing w:line="276" w:lineRule="auto"/>
        <w:rPr>
          <w:rFonts w:ascii="Times New Roman" w:hAnsi="Times New Roman" w:cs="Times New Roman"/>
          <w:b/>
          <w:sz w:val="18"/>
          <w:szCs w:val="18"/>
        </w:rPr>
      </w:pPr>
      <w:r w:rsidRPr="00501558">
        <w:rPr>
          <w:rFonts w:ascii="Times New Roman" w:hAnsi="Times New Roman" w:cs="Times New Roman"/>
          <w:b/>
          <w:sz w:val="18"/>
          <w:szCs w:val="18"/>
        </w:rPr>
        <w:t xml:space="preserve">          </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w:t>
      </w:r>
      <w:proofErr w:type="gramStart"/>
      <w:r w:rsidRPr="00501558">
        <w:rPr>
          <w:rFonts w:ascii="Times New Roman" w:hAnsi="Times New Roman" w:cs="Times New Roman"/>
          <w:b/>
          <w:sz w:val="18"/>
          <w:szCs w:val="18"/>
        </w:rPr>
        <w:t xml:space="preserve">Intercept)   </w:t>
      </w:r>
      <w:proofErr w:type="gramEnd"/>
      <w:r w:rsidRPr="00501558">
        <w:rPr>
          <w:rFonts w:ascii="Times New Roman" w:hAnsi="Times New Roman" w:cs="Times New Roman"/>
          <w:b/>
          <w:sz w:val="18"/>
          <w:szCs w:val="18"/>
        </w:rPr>
        <w:t xml:space="preserve">     </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x1         </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x2.A     </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x2.FN     </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x2.N</w:t>
      </w:r>
      <w:r w:rsidR="00330F66" w:rsidRPr="00501558">
        <w:rPr>
          <w:rFonts w:ascii="Times New Roman" w:hAnsi="Times New Roman" w:cs="Times New Roman"/>
          <w:b/>
          <w:sz w:val="18"/>
          <w:szCs w:val="18"/>
        </w:rPr>
        <w:t xml:space="preserve">                    x3</w:t>
      </w:r>
    </w:p>
    <w:p w14:paraId="66F8FA45" w14:textId="77777777" w:rsidR="00330F66" w:rsidRPr="00501558" w:rsidRDefault="0023136F" w:rsidP="001A5214">
      <w:pPr>
        <w:spacing w:line="276" w:lineRule="auto"/>
        <w:rPr>
          <w:rFonts w:ascii="Times New Roman" w:hAnsi="Times New Roman" w:cs="Times New Roman"/>
          <w:b/>
          <w:sz w:val="18"/>
          <w:szCs w:val="18"/>
        </w:rPr>
      </w:pPr>
      <w:r w:rsidRPr="00501558">
        <w:rPr>
          <w:rFonts w:ascii="Times New Roman" w:hAnsi="Times New Roman" w:cs="Times New Roman"/>
          <w:b/>
          <w:sz w:val="18"/>
          <w:szCs w:val="18"/>
        </w:rPr>
        <w:t>LESS CHANGE      0.87131708</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1.344206e-06</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7.9</w:t>
      </w:r>
      <w:r w:rsidR="00330F66" w:rsidRPr="00501558">
        <w:rPr>
          <w:rFonts w:ascii="Times New Roman" w:hAnsi="Times New Roman" w:cs="Times New Roman"/>
          <w:b/>
          <w:sz w:val="18"/>
          <w:szCs w:val="18"/>
        </w:rPr>
        <w:t>71811e-05   0.</w:t>
      </w:r>
      <w:r w:rsidR="00BC0352" w:rsidRPr="00501558">
        <w:rPr>
          <w:rFonts w:ascii="Times New Roman" w:hAnsi="Times New Roman" w:cs="Times New Roman"/>
          <w:b/>
          <w:sz w:val="18"/>
          <w:szCs w:val="18"/>
        </w:rPr>
        <w:t>00</w:t>
      </w:r>
      <w:r w:rsidR="00330F66" w:rsidRPr="00501558">
        <w:rPr>
          <w:rFonts w:ascii="Times New Roman" w:hAnsi="Times New Roman" w:cs="Times New Roman"/>
          <w:b/>
          <w:sz w:val="18"/>
          <w:szCs w:val="18"/>
        </w:rPr>
        <w:t>8050549      0.002260521      6.268090e-06</w:t>
      </w:r>
    </w:p>
    <w:p w14:paraId="78A612B6" w14:textId="77777777" w:rsidR="0023136F" w:rsidRPr="00501558" w:rsidRDefault="0023136F" w:rsidP="001A5214">
      <w:pPr>
        <w:spacing w:line="276" w:lineRule="auto"/>
        <w:rPr>
          <w:rFonts w:ascii="Times New Roman" w:hAnsi="Times New Roman" w:cs="Times New Roman"/>
          <w:b/>
          <w:sz w:val="18"/>
          <w:szCs w:val="18"/>
        </w:rPr>
      </w:pPr>
      <w:r w:rsidRPr="00501558">
        <w:rPr>
          <w:rFonts w:ascii="Times New Roman" w:hAnsi="Times New Roman" w:cs="Times New Roman"/>
          <w:b/>
          <w:sz w:val="18"/>
          <w:szCs w:val="18"/>
        </w:rPr>
        <w:t xml:space="preserve">MODERATE </w:t>
      </w:r>
      <w:proofErr w:type="gramStart"/>
      <w:r w:rsidRPr="00501558">
        <w:rPr>
          <w:rFonts w:ascii="Times New Roman" w:hAnsi="Times New Roman" w:cs="Times New Roman"/>
          <w:b/>
          <w:sz w:val="18"/>
          <w:szCs w:val="18"/>
        </w:rPr>
        <w:t>CHANGE  0.08738511</w:t>
      </w:r>
      <w:proofErr w:type="gramEnd"/>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2.290870e-01</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4.114412e-02 </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0.</w:t>
      </w:r>
      <w:r w:rsidR="00BC0352" w:rsidRPr="00501558">
        <w:rPr>
          <w:rFonts w:ascii="Times New Roman" w:hAnsi="Times New Roman" w:cs="Times New Roman"/>
          <w:b/>
          <w:sz w:val="18"/>
          <w:szCs w:val="18"/>
        </w:rPr>
        <w:t>00</w:t>
      </w:r>
      <w:r w:rsidRPr="00501558">
        <w:rPr>
          <w:rFonts w:ascii="Times New Roman" w:hAnsi="Times New Roman" w:cs="Times New Roman"/>
          <w:b/>
          <w:sz w:val="18"/>
          <w:szCs w:val="18"/>
        </w:rPr>
        <w:t>9891976</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0.060753191</w:t>
      </w:r>
      <w:r w:rsidR="00330F66" w:rsidRPr="00501558">
        <w:rPr>
          <w:rFonts w:ascii="Times New Roman" w:hAnsi="Times New Roman" w:cs="Times New Roman"/>
          <w:b/>
          <w:sz w:val="18"/>
          <w:szCs w:val="18"/>
        </w:rPr>
        <w:t xml:space="preserve">    1.167484e</w:t>
      </w:r>
    </w:p>
    <w:p w14:paraId="1628D4AB" w14:textId="77777777" w:rsidR="00330F66" w:rsidRPr="00501558" w:rsidRDefault="0023136F" w:rsidP="001A5214">
      <w:pPr>
        <w:spacing w:line="276" w:lineRule="auto"/>
        <w:rPr>
          <w:rFonts w:ascii="Times New Roman" w:hAnsi="Times New Roman" w:cs="Times New Roman"/>
          <w:b/>
          <w:sz w:val="18"/>
          <w:szCs w:val="18"/>
        </w:rPr>
      </w:pPr>
      <w:r w:rsidRPr="00501558">
        <w:rPr>
          <w:rFonts w:ascii="Times New Roman" w:hAnsi="Times New Roman" w:cs="Times New Roman"/>
          <w:b/>
          <w:sz w:val="18"/>
          <w:szCs w:val="18"/>
        </w:rPr>
        <w:t xml:space="preserve">NO CHANGE        0.36240867 </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1.149685e-05</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3.839121e-04</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0.</w:t>
      </w:r>
      <w:r w:rsidR="00BC0352" w:rsidRPr="00501558">
        <w:rPr>
          <w:rFonts w:ascii="Times New Roman" w:hAnsi="Times New Roman" w:cs="Times New Roman"/>
          <w:b/>
          <w:sz w:val="18"/>
          <w:szCs w:val="18"/>
        </w:rPr>
        <w:t>0</w:t>
      </w:r>
      <w:r w:rsidRPr="00501558">
        <w:rPr>
          <w:rFonts w:ascii="Times New Roman" w:hAnsi="Times New Roman" w:cs="Times New Roman"/>
          <w:b/>
          <w:sz w:val="18"/>
          <w:szCs w:val="18"/>
        </w:rPr>
        <w:t>4668241</w:t>
      </w:r>
      <w:r w:rsidR="00330F66" w:rsidRPr="00501558">
        <w:rPr>
          <w:rFonts w:ascii="Times New Roman" w:hAnsi="Times New Roman" w:cs="Times New Roman"/>
          <w:b/>
          <w:sz w:val="18"/>
          <w:szCs w:val="18"/>
        </w:rPr>
        <w:t xml:space="preserve">    </w:t>
      </w:r>
      <w:r w:rsidRPr="00501558">
        <w:rPr>
          <w:rFonts w:ascii="Times New Roman" w:hAnsi="Times New Roman" w:cs="Times New Roman"/>
          <w:b/>
          <w:sz w:val="18"/>
          <w:szCs w:val="18"/>
        </w:rPr>
        <w:t xml:space="preserve"> 0.011366716</w:t>
      </w:r>
      <w:r w:rsidR="00330F66" w:rsidRPr="00501558">
        <w:rPr>
          <w:rFonts w:ascii="Times New Roman" w:hAnsi="Times New Roman" w:cs="Times New Roman"/>
          <w:b/>
          <w:sz w:val="18"/>
          <w:szCs w:val="18"/>
        </w:rPr>
        <w:t xml:space="preserve">    4.847036e-05</w:t>
      </w:r>
    </w:p>
    <w:p w14:paraId="37736409" w14:textId="77777777" w:rsidR="0023136F" w:rsidRPr="00501558" w:rsidRDefault="00330F6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So here all the p value are less than 0.05 so the factors are significant except x</w:t>
      </w:r>
      <w:proofErr w:type="gramStart"/>
      <w:r w:rsidRPr="00501558">
        <w:rPr>
          <w:rFonts w:ascii="Times New Roman" w:hAnsi="Times New Roman" w:cs="Times New Roman"/>
          <w:sz w:val="24"/>
          <w:szCs w:val="24"/>
        </w:rPr>
        <w:t>2.FN</w:t>
      </w:r>
      <w:proofErr w:type="gramEnd"/>
      <w:r w:rsidRPr="00501558">
        <w:rPr>
          <w:rFonts w:ascii="Times New Roman" w:hAnsi="Times New Roman" w:cs="Times New Roman"/>
          <w:sz w:val="24"/>
          <w:szCs w:val="24"/>
        </w:rPr>
        <w:t xml:space="preserve"> </w:t>
      </w:r>
      <w:r w:rsidR="000C51FE" w:rsidRPr="00501558">
        <w:rPr>
          <w:rFonts w:ascii="Times New Roman" w:hAnsi="Times New Roman" w:cs="Times New Roman"/>
          <w:sz w:val="24"/>
          <w:szCs w:val="24"/>
        </w:rPr>
        <w:t>.</w:t>
      </w:r>
    </w:p>
    <w:p w14:paraId="60D184C9" w14:textId="77777777" w:rsidR="000C51FE" w:rsidRPr="00501558" w:rsidRDefault="000C51FE"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 xml:space="preserve">Multinomial model predicts </w:t>
      </w:r>
      <w:r w:rsidR="00BC0352" w:rsidRPr="00501558">
        <w:rPr>
          <w:rFonts w:ascii="Times New Roman" w:hAnsi="Times New Roman" w:cs="Times New Roman"/>
          <w:sz w:val="24"/>
          <w:szCs w:val="24"/>
        </w:rPr>
        <w:t xml:space="preserve">the model </w:t>
      </w:r>
      <w:proofErr w:type="gramStart"/>
      <w:r w:rsidR="00BC0352" w:rsidRPr="00501558">
        <w:rPr>
          <w:rFonts w:ascii="Times New Roman" w:hAnsi="Times New Roman" w:cs="Times New Roman"/>
          <w:sz w:val="24"/>
          <w:szCs w:val="24"/>
        </w:rPr>
        <w:t>correctly  on</w:t>
      </w:r>
      <w:proofErr w:type="gramEnd"/>
      <w:r w:rsidR="00BC0352" w:rsidRPr="00501558">
        <w:rPr>
          <w:rFonts w:ascii="Times New Roman" w:hAnsi="Times New Roman" w:cs="Times New Roman"/>
          <w:sz w:val="24"/>
          <w:szCs w:val="24"/>
        </w:rPr>
        <w:t xml:space="preserve"> an average 78%.</w:t>
      </w:r>
    </w:p>
    <w:p w14:paraId="60DFF2DA" w14:textId="77777777" w:rsidR="000C51FE" w:rsidRPr="00501558" w:rsidRDefault="000C51FE" w:rsidP="001A5214">
      <w:pPr>
        <w:spacing w:line="276" w:lineRule="auto"/>
        <w:rPr>
          <w:rFonts w:ascii="Times New Roman" w:hAnsi="Times New Roman" w:cs="Times New Roman"/>
          <w:b/>
          <w:sz w:val="24"/>
          <w:szCs w:val="24"/>
        </w:rPr>
      </w:pPr>
    </w:p>
    <w:p w14:paraId="0A747B40" w14:textId="77777777" w:rsidR="003528C4" w:rsidRPr="00501558" w:rsidRDefault="003528C4" w:rsidP="001A5214">
      <w:pPr>
        <w:spacing w:line="276" w:lineRule="auto"/>
        <w:rPr>
          <w:rFonts w:ascii="Times New Roman" w:hAnsi="Times New Roman" w:cs="Times New Roman"/>
          <w:b/>
          <w:sz w:val="24"/>
          <w:szCs w:val="24"/>
          <w:lang w:val="en-IN"/>
        </w:rPr>
      </w:pPr>
      <w:r w:rsidRPr="00501558">
        <w:rPr>
          <w:rFonts w:ascii="Times New Roman" w:hAnsi="Times New Roman" w:cs="Times New Roman"/>
          <w:b/>
          <w:sz w:val="24"/>
          <w:szCs w:val="24"/>
          <w:lang w:val="en-IN"/>
        </w:rPr>
        <w:t>Conclusion:</w:t>
      </w:r>
    </w:p>
    <w:p w14:paraId="31A908DD" w14:textId="77777777" w:rsidR="003E2B0D" w:rsidRPr="00501558" w:rsidRDefault="003E2B0D" w:rsidP="001A5214">
      <w:pPr>
        <w:spacing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t>Difference category depends on how much time students take for exam in each paper, whether they communicate with teacher or not and lastly whether they attend online class regularly or not.</w:t>
      </w:r>
    </w:p>
    <w:p w14:paraId="3CC5CC1E" w14:textId="77777777" w:rsidR="00A80BD8" w:rsidRPr="00501558" w:rsidRDefault="00A80BD8" w:rsidP="001A5214">
      <w:pPr>
        <w:spacing w:line="276" w:lineRule="auto"/>
        <w:rPr>
          <w:rFonts w:ascii="Times New Roman" w:hAnsi="Times New Roman" w:cs="Times New Roman"/>
          <w:sz w:val="24"/>
          <w:szCs w:val="24"/>
          <w:lang w:val="en-IN"/>
        </w:rPr>
      </w:pPr>
      <w:r w:rsidRPr="00501558">
        <w:rPr>
          <w:rFonts w:ascii="Times New Roman" w:hAnsi="Times New Roman" w:cs="Times New Roman"/>
          <w:sz w:val="24"/>
          <w:szCs w:val="24"/>
          <w:lang w:val="en-IN"/>
        </w:rPr>
        <w:lastRenderedPageBreak/>
        <w:t xml:space="preserve">Using the three significant </w:t>
      </w:r>
      <w:proofErr w:type="gramStart"/>
      <w:r w:rsidRPr="00501558">
        <w:rPr>
          <w:rFonts w:ascii="Times New Roman" w:hAnsi="Times New Roman" w:cs="Times New Roman"/>
          <w:sz w:val="24"/>
          <w:szCs w:val="24"/>
          <w:lang w:val="en-IN"/>
        </w:rPr>
        <w:t>factor</w:t>
      </w:r>
      <w:proofErr w:type="gramEnd"/>
      <w:r w:rsidRPr="00501558">
        <w:rPr>
          <w:rFonts w:ascii="Times New Roman" w:hAnsi="Times New Roman" w:cs="Times New Roman"/>
          <w:sz w:val="24"/>
          <w:szCs w:val="24"/>
          <w:lang w:val="en-IN"/>
        </w:rPr>
        <w:t xml:space="preserve"> as an independent factor the multinomial logistic</w:t>
      </w:r>
      <w:r w:rsidR="00BC0352" w:rsidRPr="00501558">
        <w:rPr>
          <w:rFonts w:ascii="Times New Roman" w:hAnsi="Times New Roman" w:cs="Times New Roman"/>
          <w:sz w:val="24"/>
          <w:szCs w:val="24"/>
          <w:lang w:val="en-IN"/>
        </w:rPr>
        <w:t xml:space="preserve"> model predict the model 78%</w:t>
      </w:r>
      <w:r w:rsidRPr="00501558">
        <w:rPr>
          <w:rFonts w:ascii="Times New Roman" w:hAnsi="Times New Roman" w:cs="Times New Roman"/>
          <w:sz w:val="24"/>
          <w:szCs w:val="24"/>
          <w:lang w:val="en-IN"/>
        </w:rPr>
        <w:t xml:space="preserve"> correctly. </w:t>
      </w:r>
    </w:p>
    <w:p w14:paraId="0B347FD5" w14:textId="77777777" w:rsidR="00A80BD8" w:rsidRPr="00501558" w:rsidRDefault="00A80BD8" w:rsidP="001A5214">
      <w:pPr>
        <w:spacing w:line="276" w:lineRule="auto"/>
        <w:rPr>
          <w:rFonts w:ascii="Times New Roman" w:hAnsi="Times New Roman" w:cs="Times New Roman"/>
          <w:b/>
          <w:sz w:val="24"/>
          <w:szCs w:val="24"/>
          <w:lang w:val="en-IN"/>
        </w:rPr>
      </w:pPr>
    </w:p>
    <w:p w14:paraId="7818B530" w14:textId="77777777" w:rsidR="00A80BD8" w:rsidRPr="00501558" w:rsidRDefault="00A80BD8" w:rsidP="001A5214">
      <w:pPr>
        <w:spacing w:line="276" w:lineRule="auto"/>
        <w:rPr>
          <w:rFonts w:ascii="Times New Roman" w:hAnsi="Times New Roman" w:cs="Times New Roman"/>
          <w:b/>
          <w:sz w:val="24"/>
          <w:szCs w:val="24"/>
          <w:lang w:val="en-IN"/>
        </w:rPr>
      </w:pPr>
      <w:r w:rsidRPr="00501558">
        <w:rPr>
          <w:rFonts w:ascii="Times New Roman" w:hAnsi="Times New Roman" w:cs="Times New Roman"/>
          <w:b/>
          <w:sz w:val="24"/>
          <w:szCs w:val="24"/>
          <w:lang w:val="en-IN"/>
        </w:rPr>
        <w:t>Reference:</w:t>
      </w:r>
    </w:p>
    <w:p w14:paraId="66EBF616" w14:textId="77777777" w:rsidR="00A80BD8" w:rsidRPr="00501558" w:rsidRDefault="00A80BD8"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 xml:space="preserve">Analysis of ordinal categorical data, Second addition, Alan </w:t>
      </w:r>
      <w:proofErr w:type="spellStart"/>
      <w:r w:rsidRPr="00501558">
        <w:rPr>
          <w:rFonts w:ascii="Times New Roman" w:hAnsi="Times New Roman" w:cs="Times New Roman"/>
          <w:sz w:val="24"/>
          <w:szCs w:val="24"/>
        </w:rPr>
        <w:t>Agresti</w:t>
      </w:r>
      <w:proofErr w:type="spellEnd"/>
      <w:r w:rsidRPr="00501558">
        <w:rPr>
          <w:rFonts w:ascii="Times New Roman" w:hAnsi="Times New Roman" w:cs="Times New Roman"/>
          <w:sz w:val="24"/>
          <w:szCs w:val="24"/>
        </w:rPr>
        <w:t>, WILEY.</w:t>
      </w:r>
    </w:p>
    <w:p w14:paraId="054C8961" w14:textId="77777777" w:rsidR="00DB46EA" w:rsidRPr="00501558" w:rsidRDefault="00DB46EA"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 xml:space="preserve">Fundamental of Mathematical Statistics, </w:t>
      </w:r>
      <w:proofErr w:type="spellStart"/>
      <w:r w:rsidRPr="00501558">
        <w:rPr>
          <w:rFonts w:ascii="Times New Roman" w:hAnsi="Times New Roman" w:cs="Times New Roman"/>
          <w:sz w:val="24"/>
          <w:szCs w:val="24"/>
        </w:rPr>
        <w:t>Goopta</w:t>
      </w:r>
      <w:proofErr w:type="spellEnd"/>
      <w:r w:rsidRPr="00501558">
        <w:rPr>
          <w:rFonts w:ascii="Times New Roman" w:hAnsi="Times New Roman" w:cs="Times New Roman"/>
          <w:sz w:val="24"/>
          <w:szCs w:val="24"/>
        </w:rPr>
        <w:t xml:space="preserve"> </w:t>
      </w:r>
      <w:proofErr w:type="spellStart"/>
      <w:r w:rsidRPr="00501558">
        <w:rPr>
          <w:rFonts w:ascii="Times New Roman" w:hAnsi="Times New Roman" w:cs="Times New Roman"/>
          <w:sz w:val="24"/>
          <w:szCs w:val="24"/>
        </w:rPr>
        <w:t>kapoor</w:t>
      </w:r>
      <w:proofErr w:type="spellEnd"/>
      <w:r w:rsidRPr="00501558">
        <w:rPr>
          <w:rFonts w:ascii="Times New Roman" w:hAnsi="Times New Roman" w:cs="Times New Roman"/>
          <w:sz w:val="24"/>
          <w:szCs w:val="24"/>
        </w:rPr>
        <w:t>.</w:t>
      </w:r>
    </w:p>
    <w:p w14:paraId="643F0A7B" w14:textId="77777777" w:rsidR="003078C6" w:rsidRPr="00501558" w:rsidRDefault="003078C6" w:rsidP="001A5214">
      <w:pPr>
        <w:spacing w:line="276" w:lineRule="auto"/>
        <w:rPr>
          <w:rFonts w:ascii="Times New Roman" w:hAnsi="Times New Roman" w:cs="Times New Roman"/>
          <w:b/>
          <w:sz w:val="24"/>
          <w:szCs w:val="24"/>
        </w:rPr>
      </w:pPr>
      <w:r w:rsidRPr="00501558">
        <w:rPr>
          <w:rFonts w:ascii="Times New Roman" w:hAnsi="Times New Roman" w:cs="Times New Roman"/>
          <w:b/>
          <w:sz w:val="24"/>
          <w:szCs w:val="24"/>
        </w:rPr>
        <w:t>Appendix:</w:t>
      </w:r>
    </w:p>
    <w:p w14:paraId="6181EC05" w14:textId="77777777" w:rsidR="003078C6" w:rsidRPr="00501558" w:rsidRDefault="003078C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Questions for data:</w:t>
      </w:r>
    </w:p>
    <w:p w14:paraId="504865C4" w14:textId="77777777" w:rsidR="003078C6" w:rsidRPr="00501558" w:rsidRDefault="003078C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1.</w:t>
      </w:r>
      <w:r w:rsidR="00A63AA6" w:rsidRPr="00501558">
        <w:rPr>
          <w:rFonts w:ascii="Times New Roman" w:hAnsi="Times New Roman" w:cs="Times New Roman"/>
          <w:sz w:val="24"/>
          <w:szCs w:val="24"/>
        </w:rPr>
        <w:t xml:space="preserve"> I</w:t>
      </w:r>
      <w:r w:rsidRPr="00501558">
        <w:rPr>
          <w:rFonts w:ascii="Times New Roman" w:hAnsi="Times New Roman" w:cs="Times New Roman"/>
          <w:sz w:val="24"/>
          <w:szCs w:val="24"/>
        </w:rPr>
        <w:t>n which course are you studying</w:t>
      </w:r>
      <w:r w:rsidR="00A63AA6" w:rsidRPr="00501558">
        <w:rPr>
          <w:rFonts w:ascii="Times New Roman" w:hAnsi="Times New Roman" w:cs="Times New Roman"/>
          <w:sz w:val="24"/>
          <w:szCs w:val="24"/>
        </w:rPr>
        <w:t>?</w:t>
      </w:r>
    </w:p>
    <w:p w14:paraId="0474E3E7" w14:textId="77777777" w:rsidR="003078C6" w:rsidRPr="00501558" w:rsidRDefault="00A63AA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2.Y</w:t>
      </w:r>
      <w:r w:rsidR="003078C6" w:rsidRPr="00501558">
        <w:rPr>
          <w:rFonts w:ascii="Times New Roman" w:hAnsi="Times New Roman" w:cs="Times New Roman"/>
          <w:sz w:val="24"/>
          <w:szCs w:val="24"/>
        </w:rPr>
        <w:t>our subject</w:t>
      </w:r>
    </w:p>
    <w:p w14:paraId="1357C447" w14:textId="77777777" w:rsidR="003078C6" w:rsidRPr="00501558" w:rsidRDefault="00A63AA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3.Give your H.S</w:t>
      </w:r>
      <w:r w:rsidR="003078C6" w:rsidRPr="00501558">
        <w:rPr>
          <w:rFonts w:ascii="Times New Roman" w:hAnsi="Times New Roman" w:cs="Times New Roman"/>
          <w:sz w:val="24"/>
          <w:szCs w:val="24"/>
        </w:rPr>
        <w:t xml:space="preserve"> </w:t>
      </w:r>
      <w:r w:rsidR="00224F56" w:rsidRPr="00501558">
        <w:rPr>
          <w:rFonts w:ascii="Times New Roman" w:hAnsi="Times New Roman" w:cs="Times New Roman"/>
          <w:sz w:val="24"/>
          <w:szCs w:val="24"/>
        </w:rPr>
        <w:t>percentage (</w:t>
      </w:r>
      <w:r w:rsidR="003078C6" w:rsidRPr="00501558">
        <w:rPr>
          <w:rFonts w:ascii="Times New Roman" w:hAnsi="Times New Roman" w:cs="Times New Roman"/>
          <w:sz w:val="24"/>
          <w:szCs w:val="24"/>
        </w:rPr>
        <w:t>10+2)</w:t>
      </w:r>
    </w:p>
    <w:p w14:paraId="2911837A" w14:textId="77777777" w:rsidR="003078C6" w:rsidRPr="00501558" w:rsidRDefault="00A63AA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4.W</w:t>
      </w:r>
      <w:r w:rsidR="003078C6" w:rsidRPr="00501558">
        <w:rPr>
          <w:rFonts w:ascii="Times New Roman" w:hAnsi="Times New Roman" w:cs="Times New Roman"/>
          <w:sz w:val="24"/>
          <w:szCs w:val="24"/>
        </w:rPr>
        <w:t>hich method is used by your teachers for online class</w:t>
      </w:r>
      <w:r w:rsidRPr="00501558">
        <w:rPr>
          <w:rFonts w:ascii="Times New Roman" w:hAnsi="Times New Roman" w:cs="Times New Roman"/>
          <w:sz w:val="24"/>
          <w:szCs w:val="24"/>
        </w:rPr>
        <w:t>?</w:t>
      </w:r>
    </w:p>
    <w:p w14:paraId="1FEDB531" w14:textId="77777777" w:rsidR="00A63AA6" w:rsidRPr="00501558" w:rsidRDefault="00A63AA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5.Are online classes helpful for your online examination?</w:t>
      </w:r>
    </w:p>
    <w:p w14:paraId="7D4CD26B" w14:textId="77777777" w:rsidR="00A63AA6" w:rsidRPr="00501558" w:rsidRDefault="00A63AA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6.What do you want from online class?</w:t>
      </w:r>
    </w:p>
    <w:p w14:paraId="073146DD" w14:textId="77777777" w:rsidR="00A63AA6" w:rsidRPr="00501558" w:rsidRDefault="00A63AA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7.What mode of exam do you prefer?</w:t>
      </w:r>
    </w:p>
    <w:p w14:paraId="087846A8" w14:textId="77777777" w:rsidR="00A63AA6" w:rsidRPr="00501558" w:rsidRDefault="00A63AA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8.How many times did you take in per paper in online exam?</w:t>
      </w:r>
    </w:p>
    <w:p w14:paraId="093B619E" w14:textId="77777777" w:rsidR="00A63AA6" w:rsidRPr="00501558" w:rsidRDefault="00A63AA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 xml:space="preserve">9.Which semester are you reading </w:t>
      </w:r>
      <w:r w:rsidR="00224F56" w:rsidRPr="00501558">
        <w:rPr>
          <w:rFonts w:ascii="Times New Roman" w:hAnsi="Times New Roman" w:cs="Times New Roman"/>
          <w:sz w:val="24"/>
          <w:szCs w:val="24"/>
        </w:rPr>
        <w:t>now?</w:t>
      </w:r>
    </w:p>
    <w:p w14:paraId="461CA1EC" w14:textId="77777777" w:rsidR="00224F56" w:rsidRPr="00501558" w:rsidRDefault="00224F5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 xml:space="preserve">10. SGPA obtained in semester 1 or semester 3 </w:t>
      </w:r>
      <w:proofErr w:type="gramStart"/>
      <w:r w:rsidRPr="00501558">
        <w:rPr>
          <w:rFonts w:ascii="Times New Roman" w:hAnsi="Times New Roman" w:cs="Times New Roman"/>
          <w:sz w:val="24"/>
          <w:szCs w:val="24"/>
        </w:rPr>
        <w:t xml:space="preserve">( </w:t>
      </w:r>
      <w:r w:rsidRPr="00501558">
        <w:rPr>
          <w:rFonts w:ascii="Cambria Math" w:hAnsi="Cambria Math" w:cs="Cambria Math"/>
          <w:sz w:val="24"/>
          <w:szCs w:val="24"/>
        </w:rPr>
        <w:t>𝐎𝐟𝐟𝐥𝐢𝐧𝐞</w:t>
      </w:r>
      <w:proofErr w:type="gramEnd"/>
      <w:r w:rsidRPr="00501558">
        <w:rPr>
          <w:rFonts w:ascii="Times New Roman" w:hAnsi="Times New Roman" w:cs="Times New Roman"/>
          <w:sz w:val="24"/>
          <w:szCs w:val="24"/>
        </w:rPr>
        <w:t xml:space="preserve"> result)</w:t>
      </w:r>
    </w:p>
    <w:p w14:paraId="537CA510" w14:textId="77777777" w:rsidR="00224F56" w:rsidRPr="00501558" w:rsidRDefault="00224F5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 xml:space="preserve">11. SGPA obtained in semester 2 or semester </w:t>
      </w:r>
      <w:proofErr w:type="gramStart"/>
      <w:r w:rsidRPr="00501558">
        <w:rPr>
          <w:rFonts w:ascii="Times New Roman" w:hAnsi="Times New Roman" w:cs="Times New Roman"/>
          <w:sz w:val="24"/>
          <w:szCs w:val="24"/>
        </w:rPr>
        <w:t>4.(</w:t>
      </w:r>
      <w:proofErr w:type="gramEnd"/>
      <w:r w:rsidRPr="00501558">
        <w:rPr>
          <w:rFonts w:ascii="Times New Roman" w:hAnsi="Times New Roman" w:cs="Times New Roman"/>
          <w:sz w:val="24"/>
          <w:szCs w:val="24"/>
        </w:rPr>
        <w:t xml:space="preserve">latest </w:t>
      </w:r>
      <w:r w:rsidRPr="00501558">
        <w:rPr>
          <w:rFonts w:ascii="Cambria Math" w:hAnsi="Cambria Math" w:cs="Cambria Math"/>
          <w:sz w:val="24"/>
          <w:szCs w:val="24"/>
        </w:rPr>
        <w:t>𝗢𝗻𝗹𝗶𝗻𝗲</w:t>
      </w:r>
      <w:r w:rsidRPr="00501558">
        <w:rPr>
          <w:rFonts w:ascii="Times New Roman" w:hAnsi="Times New Roman" w:cs="Times New Roman"/>
          <w:sz w:val="24"/>
          <w:szCs w:val="24"/>
        </w:rPr>
        <w:t xml:space="preserve"> result)</w:t>
      </w:r>
    </w:p>
    <w:p w14:paraId="6FD537D8" w14:textId="77777777" w:rsidR="00224F56" w:rsidRPr="00501558" w:rsidRDefault="00224F5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12. When do you communicate with your teacher?</w:t>
      </w:r>
    </w:p>
    <w:p w14:paraId="61CC3BEC" w14:textId="77777777" w:rsidR="00224F56" w:rsidRPr="00501558" w:rsidRDefault="00224F5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13. Online class attendance in percentage.</w:t>
      </w:r>
    </w:p>
    <w:p w14:paraId="7323C0A5" w14:textId="77777777" w:rsidR="00224F56" w:rsidRPr="00501558" w:rsidRDefault="00224F5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14. When there was offline class then your offline class attendance percentage</w:t>
      </w:r>
    </w:p>
    <w:p w14:paraId="3DA27A12" w14:textId="77777777" w:rsidR="00224F56" w:rsidRPr="00501558" w:rsidRDefault="00224F5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15. How much time do you spend on smartphone on an average in a day other than online class?</w:t>
      </w:r>
    </w:p>
    <w:p w14:paraId="1D31CF65" w14:textId="77777777" w:rsidR="00224F56" w:rsidRPr="00501558" w:rsidRDefault="00224F56" w:rsidP="001A5214">
      <w:pPr>
        <w:spacing w:line="276" w:lineRule="auto"/>
        <w:rPr>
          <w:rFonts w:ascii="Times New Roman" w:hAnsi="Times New Roman" w:cs="Times New Roman"/>
          <w:sz w:val="24"/>
          <w:szCs w:val="24"/>
        </w:rPr>
      </w:pPr>
      <w:r w:rsidRPr="00501558">
        <w:rPr>
          <w:rFonts w:ascii="Times New Roman" w:hAnsi="Times New Roman" w:cs="Times New Roman"/>
          <w:sz w:val="24"/>
          <w:szCs w:val="24"/>
        </w:rPr>
        <w:t>16. Do you understand the concepts that are being taught in online class?</w:t>
      </w:r>
    </w:p>
    <w:p w14:paraId="1AEE1AC7" w14:textId="77777777" w:rsidR="0027323E" w:rsidRPr="00501558" w:rsidRDefault="0027323E" w:rsidP="001A5214">
      <w:pPr>
        <w:spacing w:line="276" w:lineRule="auto"/>
        <w:rPr>
          <w:rFonts w:ascii="Times New Roman" w:hAnsi="Times New Roman" w:cs="Times New Roman"/>
          <w:b/>
          <w:sz w:val="28"/>
          <w:szCs w:val="28"/>
        </w:rPr>
      </w:pPr>
      <w:r w:rsidRPr="00501558">
        <w:rPr>
          <w:rFonts w:ascii="Times New Roman" w:hAnsi="Times New Roman" w:cs="Times New Roman"/>
          <w:b/>
          <w:sz w:val="28"/>
          <w:szCs w:val="28"/>
        </w:rPr>
        <w:t>For modeling a sample transform data is</w:t>
      </w:r>
    </w:p>
    <w:p w14:paraId="3B8609E7" w14:textId="264E6AF8" w:rsidR="008C5885" w:rsidRPr="00501558" w:rsidRDefault="008C5885" w:rsidP="001A5214">
      <w:pPr>
        <w:spacing w:line="276" w:lineRule="auto"/>
        <w:rPr>
          <w:rFonts w:ascii="Times New Roman" w:hAnsi="Times New Roman" w:cs="Times New Roman"/>
          <w:b/>
          <w:sz w:val="28"/>
          <w:szCs w:val="28"/>
        </w:rPr>
      </w:pPr>
      <w:r w:rsidRPr="00501558">
        <w:rPr>
          <w:rFonts w:ascii="Times New Roman" w:hAnsi="Times New Roman" w:cs="Times New Roman"/>
          <w:b/>
          <w:noProof/>
          <w:sz w:val="28"/>
          <w:szCs w:val="28"/>
          <w:lang w:val="en-IN" w:eastAsia="en-IN"/>
        </w:rPr>
        <w:lastRenderedPageBreak/>
        <w:drawing>
          <wp:inline distT="0" distB="0" distL="0" distR="0" wp14:anchorId="1C775CE4" wp14:editId="2A334E94">
            <wp:extent cx="6009316" cy="3586038"/>
            <wp:effectExtent l="0" t="0" r="0" b="0"/>
            <wp:docPr id="2" name="Picture 2" descr="C:\Users\Akash\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Pictures\Screenshots\Screenshot (6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9854" cy="3592326"/>
                    </a:xfrm>
                    <a:prstGeom prst="rect">
                      <a:avLst/>
                    </a:prstGeom>
                    <a:noFill/>
                    <a:ln>
                      <a:noFill/>
                    </a:ln>
                  </pic:spPr>
                </pic:pic>
              </a:graphicData>
            </a:graphic>
          </wp:inline>
        </w:drawing>
      </w:r>
    </w:p>
    <w:p w14:paraId="296A814A" w14:textId="239B7C58" w:rsidR="008E7292" w:rsidRPr="00501558" w:rsidRDefault="00501558" w:rsidP="001A5214">
      <w:pPr>
        <w:spacing w:line="276" w:lineRule="auto"/>
        <w:rPr>
          <w:rFonts w:ascii="Times New Roman" w:hAnsi="Times New Roman" w:cs="Times New Roman"/>
          <w:b/>
          <w:sz w:val="28"/>
          <w:szCs w:val="28"/>
        </w:rPr>
      </w:pPr>
      <w:r>
        <w:rPr>
          <w:rFonts w:ascii="Times New Roman" w:hAnsi="Times New Roman" w:cs="Times New Roman"/>
          <w:b/>
          <w:sz w:val="28"/>
          <w:szCs w:val="28"/>
        </w:rPr>
        <w:t>A</w:t>
      </w:r>
      <w:r w:rsidR="008E7292" w:rsidRPr="00501558">
        <w:rPr>
          <w:rFonts w:ascii="Times New Roman" w:hAnsi="Times New Roman" w:cs="Times New Roman"/>
          <w:b/>
          <w:sz w:val="24"/>
          <w:szCs w:val="24"/>
        </w:rPr>
        <w:t>fter converting into dummy variable</w:t>
      </w:r>
    </w:p>
    <w:tbl>
      <w:tblPr>
        <w:tblW w:w="6760" w:type="dxa"/>
        <w:tblLook w:val="04A0" w:firstRow="1" w:lastRow="0" w:firstColumn="1" w:lastColumn="0" w:noHBand="0" w:noVBand="1"/>
      </w:tblPr>
      <w:tblGrid>
        <w:gridCol w:w="1960"/>
        <w:gridCol w:w="960"/>
        <w:gridCol w:w="960"/>
        <w:gridCol w:w="960"/>
        <w:gridCol w:w="960"/>
        <w:gridCol w:w="960"/>
      </w:tblGrid>
      <w:tr w:rsidR="0027323E" w:rsidRPr="00501558" w14:paraId="7E4D635C" w14:textId="77777777" w:rsidTr="0027323E">
        <w:trPr>
          <w:trHeight w:val="290"/>
        </w:trPr>
        <w:tc>
          <w:tcPr>
            <w:tcW w:w="1960" w:type="dxa"/>
            <w:tcBorders>
              <w:top w:val="nil"/>
              <w:left w:val="nil"/>
              <w:bottom w:val="nil"/>
              <w:right w:val="nil"/>
            </w:tcBorders>
            <w:shd w:val="clear" w:color="auto" w:fill="auto"/>
            <w:noWrap/>
            <w:vAlign w:val="bottom"/>
            <w:hideMark/>
          </w:tcPr>
          <w:p w14:paraId="2036B2F2"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y</w:t>
            </w:r>
          </w:p>
        </w:tc>
        <w:tc>
          <w:tcPr>
            <w:tcW w:w="960" w:type="dxa"/>
            <w:tcBorders>
              <w:top w:val="nil"/>
              <w:left w:val="nil"/>
              <w:bottom w:val="nil"/>
              <w:right w:val="nil"/>
            </w:tcBorders>
            <w:shd w:val="clear" w:color="auto" w:fill="auto"/>
            <w:noWrap/>
            <w:vAlign w:val="bottom"/>
            <w:hideMark/>
          </w:tcPr>
          <w:p w14:paraId="6D7BA116"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x1</w:t>
            </w:r>
          </w:p>
        </w:tc>
        <w:tc>
          <w:tcPr>
            <w:tcW w:w="960" w:type="dxa"/>
            <w:tcBorders>
              <w:top w:val="nil"/>
              <w:left w:val="nil"/>
              <w:bottom w:val="nil"/>
              <w:right w:val="nil"/>
            </w:tcBorders>
            <w:shd w:val="clear" w:color="auto" w:fill="auto"/>
            <w:noWrap/>
            <w:vAlign w:val="bottom"/>
            <w:hideMark/>
          </w:tcPr>
          <w:p w14:paraId="3ADFCB85"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x</w:t>
            </w:r>
            <w:proofErr w:type="gramStart"/>
            <w:r w:rsidRPr="00501558">
              <w:rPr>
                <w:rFonts w:ascii="Times New Roman" w:eastAsia="Times New Roman" w:hAnsi="Times New Roman" w:cs="Times New Roman"/>
                <w:color w:val="000000"/>
                <w:sz w:val="24"/>
                <w:szCs w:val="24"/>
                <w:lang w:val="en-IN" w:eastAsia="en-IN"/>
              </w:rPr>
              <w:t>2.A</w:t>
            </w:r>
            <w:proofErr w:type="gramEnd"/>
          </w:p>
        </w:tc>
        <w:tc>
          <w:tcPr>
            <w:tcW w:w="960" w:type="dxa"/>
            <w:tcBorders>
              <w:top w:val="nil"/>
              <w:left w:val="nil"/>
              <w:bottom w:val="nil"/>
              <w:right w:val="nil"/>
            </w:tcBorders>
            <w:shd w:val="clear" w:color="auto" w:fill="auto"/>
            <w:noWrap/>
            <w:vAlign w:val="bottom"/>
            <w:hideMark/>
          </w:tcPr>
          <w:p w14:paraId="368F70FA"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x</w:t>
            </w:r>
            <w:proofErr w:type="gramStart"/>
            <w:r w:rsidRPr="00501558">
              <w:rPr>
                <w:rFonts w:ascii="Times New Roman" w:eastAsia="Times New Roman" w:hAnsi="Times New Roman" w:cs="Times New Roman"/>
                <w:color w:val="000000"/>
                <w:sz w:val="24"/>
                <w:szCs w:val="24"/>
                <w:lang w:val="en-IN" w:eastAsia="en-IN"/>
              </w:rPr>
              <w:t>2.FN</w:t>
            </w:r>
            <w:proofErr w:type="gramEnd"/>
          </w:p>
        </w:tc>
        <w:tc>
          <w:tcPr>
            <w:tcW w:w="960" w:type="dxa"/>
            <w:tcBorders>
              <w:top w:val="nil"/>
              <w:left w:val="nil"/>
              <w:bottom w:val="nil"/>
              <w:right w:val="nil"/>
            </w:tcBorders>
            <w:shd w:val="clear" w:color="auto" w:fill="auto"/>
            <w:noWrap/>
            <w:vAlign w:val="bottom"/>
            <w:hideMark/>
          </w:tcPr>
          <w:p w14:paraId="37EE017C"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x</w:t>
            </w:r>
            <w:proofErr w:type="gramStart"/>
            <w:r w:rsidRPr="00501558">
              <w:rPr>
                <w:rFonts w:ascii="Times New Roman" w:eastAsia="Times New Roman" w:hAnsi="Times New Roman" w:cs="Times New Roman"/>
                <w:color w:val="000000"/>
                <w:sz w:val="24"/>
                <w:szCs w:val="24"/>
                <w:lang w:val="en-IN" w:eastAsia="en-IN"/>
              </w:rPr>
              <w:t>2.N</w:t>
            </w:r>
            <w:proofErr w:type="gramEnd"/>
          </w:p>
        </w:tc>
        <w:tc>
          <w:tcPr>
            <w:tcW w:w="960" w:type="dxa"/>
            <w:tcBorders>
              <w:top w:val="nil"/>
              <w:left w:val="nil"/>
              <w:bottom w:val="nil"/>
              <w:right w:val="nil"/>
            </w:tcBorders>
            <w:shd w:val="clear" w:color="auto" w:fill="auto"/>
            <w:noWrap/>
            <w:vAlign w:val="bottom"/>
            <w:hideMark/>
          </w:tcPr>
          <w:p w14:paraId="40BBC3A5"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x3</w:t>
            </w:r>
          </w:p>
        </w:tc>
      </w:tr>
      <w:tr w:rsidR="0027323E" w:rsidRPr="00501558" w14:paraId="4E34E2B3" w14:textId="77777777" w:rsidTr="0027323E">
        <w:trPr>
          <w:trHeight w:val="290"/>
        </w:trPr>
        <w:tc>
          <w:tcPr>
            <w:tcW w:w="1960" w:type="dxa"/>
            <w:tcBorders>
              <w:top w:val="nil"/>
              <w:left w:val="nil"/>
              <w:bottom w:val="nil"/>
              <w:right w:val="nil"/>
            </w:tcBorders>
            <w:shd w:val="clear" w:color="auto" w:fill="auto"/>
            <w:noWrap/>
            <w:vAlign w:val="bottom"/>
            <w:hideMark/>
          </w:tcPr>
          <w:p w14:paraId="79E9B921"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LESS CHANGE</w:t>
            </w:r>
          </w:p>
        </w:tc>
        <w:tc>
          <w:tcPr>
            <w:tcW w:w="960" w:type="dxa"/>
            <w:tcBorders>
              <w:top w:val="nil"/>
              <w:left w:val="nil"/>
              <w:bottom w:val="nil"/>
              <w:right w:val="nil"/>
            </w:tcBorders>
            <w:shd w:val="clear" w:color="auto" w:fill="auto"/>
            <w:noWrap/>
            <w:vAlign w:val="bottom"/>
            <w:hideMark/>
          </w:tcPr>
          <w:p w14:paraId="167018CF"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65746D60"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3E94F436"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73698A84"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32F3CE0F"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r w:rsidR="0027323E" w:rsidRPr="00501558" w14:paraId="56D62965" w14:textId="77777777" w:rsidTr="0027323E">
        <w:trPr>
          <w:trHeight w:val="290"/>
        </w:trPr>
        <w:tc>
          <w:tcPr>
            <w:tcW w:w="1960" w:type="dxa"/>
            <w:tcBorders>
              <w:top w:val="nil"/>
              <w:left w:val="nil"/>
              <w:bottom w:val="nil"/>
              <w:right w:val="nil"/>
            </w:tcBorders>
            <w:shd w:val="clear" w:color="auto" w:fill="auto"/>
            <w:noWrap/>
            <w:vAlign w:val="bottom"/>
            <w:hideMark/>
          </w:tcPr>
          <w:p w14:paraId="5DE9D148"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HUGE CHANGE</w:t>
            </w:r>
          </w:p>
        </w:tc>
        <w:tc>
          <w:tcPr>
            <w:tcW w:w="960" w:type="dxa"/>
            <w:tcBorders>
              <w:top w:val="nil"/>
              <w:left w:val="nil"/>
              <w:bottom w:val="nil"/>
              <w:right w:val="nil"/>
            </w:tcBorders>
            <w:shd w:val="clear" w:color="auto" w:fill="auto"/>
            <w:noWrap/>
            <w:vAlign w:val="bottom"/>
            <w:hideMark/>
          </w:tcPr>
          <w:p w14:paraId="6E0E9257"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401115FB"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6A851A1E"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0F47EC3C"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553E6C86"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3909FC4D" w14:textId="77777777" w:rsidTr="0027323E">
        <w:trPr>
          <w:trHeight w:val="290"/>
        </w:trPr>
        <w:tc>
          <w:tcPr>
            <w:tcW w:w="1960" w:type="dxa"/>
            <w:tcBorders>
              <w:top w:val="nil"/>
              <w:left w:val="nil"/>
              <w:bottom w:val="nil"/>
              <w:right w:val="nil"/>
            </w:tcBorders>
            <w:shd w:val="clear" w:color="auto" w:fill="auto"/>
            <w:noWrap/>
            <w:vAlign w:val="bottom"/>
            <w:hideMark/>
          </w:tcPr>
          <w:p w14:paraId="70FEE3ED"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MODERATE CHANGE</w:t>
            </w:r>
          </w:p>
        </w:tc>
        <w:tc>
          <w:tcPr>
            <w:tcW w:w="960" w:type="dxa"/>
            <w:tcBorders>
              <w:top w:val="nil"/>
              <w:left w:val="nil"/>
              <w:bottom w:val="nil"/>
              <w:right w:val="nil"/>
            </w:tcBorders>
            <w:shd w:val="clear" w:color="auto" w:fill="auto"/>
            <w:noWrap/>
            <w:vAlign w:val="bottom"/>
            <w:hideMark/>
          </w:tcPr>
          <w:p w14:paraId="7D7AEBF0"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6FBA454E"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5801A98F"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52D2C64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7B0CE71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4EC2F51A" w14:textId="77777777" w:rsidTr="0027323E">
        <w:trPr>
          <w:trHeight w:val="290"/>
        </w:trPr>
        <w:tc>
          <w:tcPr>
            <w:tcW w:w="1960" w:type="dxa"/>
            <w:tcBorders>
              <w:top w:val="nil"/>
              <w:left w:val="nil"/>
              <w:bottom w:val="nil"/>
              <w:right w:val="nil"/>
            </w:tcBorders>
            <w:shd w:val="clear" w:color="auto" w:fill="auto"/>
            <w:noWrap/>
            <w:vAlign w:val="bottom"/>
            <w:hideMark/>
          </w:tcPr>
          <w:p w14:paraId="4F20F08F"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HUGE CHANGE</w:t>
            </w:r>
          </w:p>
        </w:tc>
        <w:tc>
          <w:tcPr>
            <w:tcW w:w="960" w:type="dxa"/>
            <w:tcBorders>
              <w:top w:val="nil"/>
              <w:left w:val="nil"/>
              <w:bottom w:val="nil"/>
              <w:right w:val="nil"/>
            </w:tcBorders>
            <w:shd w:val="clear" w:color="auto" w:fill="auto"/>
            <w:noWrap/>
            <w:vAlign w:val="bottom"/>
            <w:hideMark/>
          </w:tcPr>
          <w:p w14:paraId="3DB98EF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12AD8A19"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26978CB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1EFD3134"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725555A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6B0C8533" w14:textId="77777777" w:rsidTr="0027323E">
        <w:trPr>
          <w:trHeight w:val="290"/>
        </w:trPr>
        <w:tc>
          <w:tcPr>
            <w:tcW w:w="1960" w:type="dxa"/>
            <w:tcBorders>
              <w:top w:val="nil"/>
              <w:left w:val="nil"/>
              <w:bottom w:val="nil"/>
              <w:right w:val="nil"/>
            </w:tcBorders>
            <w:shd w:val="clear" w:color="auto" w:fill="auto"/>
            <w:noWrap/>
            <w:vAlign w:val="bottom"/>
            <w:hideMark/>
          </w:tcPr>
          <w:p w14:paraId="2841CAC7"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LESS CHANGE</w:t>
            </w:r>
          </w:p>
        </w:tc>
        <w:tc>
          <w:tcPr>
            <w:tcW w:w="960" w:type="dxa"/>
            <w:tcBorders>
              <w:top w:val="nil"/>
              <w:left w:val="nil"/>
              <w:bottom w:val="nil"/>
              <w:right w:val="nil"/>
            </w:tcBorders>
            <w:shd w:val="clear" w:color="auto" w:fill="auto"/>
            <w:noWrap/>
            <w:vAlign w:val="bottom"/>
            <w:hideMark/>
          </w:tcPr>
          <w:p w14:paraId="7F0CF01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2E6353E2"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3395E17D"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17F850D4"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2C41956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r w:rsidR="0027323E" w:rsidRPr="00501558" w14:paraId="6B0A93CC" w14:textId="77777777" w:rsidTr="0027323E">
        <w:trPr>
          <w:trHeight w:val="290"/>
        </w:trPr>
        <w:tc>
          <w:tcPr>
            <w:tcW w:w="1960" w:type="dxa"/>
            <w:tcBorders>
              <w:top w:val="nil"/>
              <w:left w:val="nil"/>
              <w:bottom w:val="nil"/>
              <w:right w:val="nil"/>
            </w:tcBorders>
            <w:shd w:val="clear" w:color="auto" w:fill="auto"/>
            <w:noWrap/>
            <w:vAlign w:val="bottom"/>
            <w:hideMark/>
          </w:tcPr>
          <w:p w14:paraId="5A5EE2FF"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LESS CHANGE</w:t>
            </w:r>
          </w:p>
        </w:tc>
        <w:tc>
          <w:tcPr>
            <w:tcW w:w="960" w:type="dxa"/>
            <w:tcBorders>
              <w:top w:val="nil"/>
              <w:left w:val="nil"/>
              <w:bottom w:val="nil"/>
              <w:right w:val="nil"/>
            </w:tcBorders>
            <w:shd w:val="clear" w:color="auto" w:fill="auto"/>
            <w:noWrap/>
            <w:vAlign w:val="bottom"/>
            <w:hideMark/>
          </w:tcPr>
          <w:p w14:paraId="05373904"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329302E7"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4CE3377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43D32752"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169847E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r w:rsidR="0027323E" w:rsidRPr="00501558" w14:paraId="3980E8ED" w14:textId="77777777" w:rsidTr="0027323E">
        <w:trPr>
          <w:trHeight w:val="290"/>
        </w:trPr>
        <w:tc>
          <w:tcPr>
            <w:tcW w:w="1960" w:type="dxa"/>
            <w:tcBorders>
              <w:top w:val="nil"/>
              <w:left w:val="nil"/>
              <w:bottom w:val="nil"/>
              <w:right w:val="nil"/>
            </w:tcBorders>
            <w:shd w:val="clear" w:color="auto" w:fill="auto"/>
            <w:noWrap/>
            <w:vAlign w:val="bottom"/>
            <w:hideMark/>
          </w:tcPr>
          <w:p w14:paraId="0FD4EC21"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HUGE CHANGE</w:t>
            </w:r>
          </w:p>
        </w:tc>
        <w:tc>
          <w:tcPr>
            <w:tcW w:w="960" w:type="dxa"/>
            <w:tcBorders>
              <w:top w:val="nil"/>
              <w:left w:val="nil"/>
              <w:bottom w:val="nil"/>
              <w:right w:val="nil"/>
            </w:tcBorders>
            <w:shd w:val="clear" w:color="auto" w:fill="auto"/>
            <w:noWrap/>
            <w:vAlign w:val="bottom"/>
            <w:hideMark/>
          </w:tcPr>
          <w:p w14:paraId="76735A9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42666FCD"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6EDBE084"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04410804"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4DDD2FD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4AE2D3DA" w14:textId="77777777" w:rsidTr="0027323E">
        <w:trPr>
          <w:trHeight w:val="290"/>
        </w:trPr>
        <w:tc>
          <w:tcPr>
            <w:tcW w:w="1960" w:type="dxa"/>
            <w:tcBorders>
              <w:top w:val="nil"/>
              <w:left w:val="nil"/>
              <w:bottom w:val="nil"/>
              <w:right w:val="nil"/>
            </w:tcBorders>
            <w:shd w:val="clear" w:color="auto" w:fill="auto"/>
            <w:noWrap/>
            <w:vAlign w:val="bottom"/>
            <w:hideMark/>
          </w:tcPr>
          <w:p w14:paraId="2174B12E"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LESS CHANGE</w:t>
            </w:r>
          </w:p>
        </w:tc>
        <w:tc>
          <w:tcPr>
            <w:tcW w:w="960" w:type="dxa"/>
            <w:tcBorders>
              <w:top w:val="nil"/>
              <w:left w:val="nil"/>
              <w:bottom w:val="nil"/>
              <w:right w:val="nil"/>
            </w:tcBorders>
            <w:shd w:val="clear" w:color="auto" w:fill="auto"/>
            <w:noWrap/>
            <w:vAlign w:val="bottom"/>
            <w:hideMark/>
          </w:tcPr>
          <w:p w14:paraId="14BDE677"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543F11E9"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129EF7B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779188FB"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25410829"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24400DC8" w14:textId="77777777" w:rsidTr="0027323E">
        <w:trPr>
          <w:trHeight w:val="290"/>
        </w:trPr>
        <w:tc>
          <w:tcPr>
            <w:tcW w:w="1960" w:type="dxa"/>
            <w:tcBorders>
              <w:top w:val="nil"/>
              <w:left w:val="nil"/>
              <w:bottom w:val="nil"/>
              <w:right w:val="nil"/>
            </w:tcBorders>
            <w:shd w:val="clear" w:color="auto" w:fill="auto"/>
            <w:noWrap/>
            <w:vAlign w:val="bottom"/>
            <w:hideMark/>
          </w:tcPr>
          <w:p w14:paraId="7AE62C8E"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HUGE CHANGE</w:t>
            </w:r>
          </w:p>
        </w:tc>
        <w:tc>
          <w:tcPr>
            <w:tcW w:w="960" w:type="dxa"/>
            <w:tcBorders>
              <w:top w:val="nil"/>
              <w:left w:val="nil"/>
              <w:bottom w:val="nil"/>
              <w:right w:val="nil"/>
            </w:tcBorders>
            <w:shd w:val="clear" w:color="auto" w:fill="auto"/>
            <w:noWrap/>
            <w:vAlign w:val="bottom"/>
            <w:hideMark/>
          </w:tcPr>
          <w:p w14:paraId="6B484609"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4EB3AA40"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5D973124"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0C450E6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5045E3C6"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10970A1D" w14:textId="77777777" w:rsidTr="0027323E">
        <w:trPr>
          <w:trHeight w:val="290"/>
        </w:trPr>
        <w:tc>
          <w:tcPr>
            <w:tcW w:w="1960" w:type="dxa"/>
            <w:tcBorders>
              <w:top w:val="nil"/>
              <w:left w:val="nil"/>
              <w:bottom w:val="nil"/>
              <w:right w:val="nil"/>
            </w:tcBorders>
            <w:shd w:val="clear" w:color="auto" w:fill="auto"/>
            <w:noWrap/>
            <w:vAlign w:val="bottom"/>
            <w:hideMark/>
          </w:tcPr>
          <w:p w14:paraId="485D65E2"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MODERATE CHANGE</w:t>
            </w:r>
          </w:p>
        </w:tc>
        <w:tc>
          <w:tcPr>
            <w:tcW w:w="960" w:type="dxa"/>
            <w:tcBorders>
              <w:top w:val="nil"/>
              <w:left w:val="nil"/>
              <w:bottom w:val="nil"/>
              <w:right w:val="nil"/>
            </w:tcBorders>
            <w:shd w:val="clear" w:color="auto" w:fill="auto"/>
            <w:noWrap/>
            <w:vAlign w:val="bottom"/>
            <w:hideMark/>
          </w:tcPr>
          <w:p w14:paraId="421A59BB"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07F1317B"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4B03E74B"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6FCCF72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25322A8C"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188CCC03" w14:textId="77777777" w:rsidTr="0027323E">
        <w:trPr>
          <w:trHeight w:val="290"/>
        </w:trPr>
        <w:tc>
          <w:tcPr>
            <w:tcW w:w="1960" w:type="dxa"/>
            <w:tcBorders>
              <w:top w:val="nil"/>
              <w:left w:val="nil"/>
              <w:bottom w:val="nil"/>
              <w:right w:val="nil"/>
            </w:tcBorders>
            <w:shd w:val="clear" w:color="auto" w:fill="auto"/>
            <w:noWrap/>
            <w:vAlign w:val="bottom"/>
            <w:hideMark/>
          </w:tcPr>
          <w:p w14:paraId="0D6BB86E"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HUGE CHANGE</w:t>
            </w:r>
          </w:p>
        </w:tc>
        <w:tc>
          <w:tcPr>
            <w:tcW w:w="960" w:type="dxa"/>
            <w:tcBorders>
              <w:top w:val="nil"/>
              <w:left w:val="nil"/>
              <w:bottom w:val="nil"/>
              <w:right w:val="nil"/>
            </w:tcBorders>
            <w:shd w:val="clear" w:color="auto" w:fill="auto"/>
            <w:noWrap/>
            <w:vAlign w:val="bottom"/>
            <w:hideMark/>
          </w:tcPr>
          <w:p w14:paraId="788F08C8"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2250E309"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142285D9"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0B75847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366695C7"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7B210C15" w14:textId="77777777" w:rsidTr="0027323E">
        <w:trPr>
          <w:trHeight w:val="290"/>
        </w:trPr>
        <w:tc>
          <w:tcPr>
            <w:tcW w:w="1960" w:type="dxa"/>
            <w:tcBorders>
              <w:top w:val="nil"/>
              <w:left w:val="nil"/>
              <w:bottom w:val="nil"/>
              <w:right w:val="nil"/>
            </w:tcBorders>
            <w:shd w:val="clear" w:color="auto" w:fill="auto"/>
            <w:noWrap/>
            <w:vAlign w:val="bottom"/>
            <w:hideMark/>
          </w:tcPr>
          <w:p w14:paraId="6C7B44F6"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NO CHANGE</w:t>
            </w:r>
          </w:p>
        </w:tc>
        <w:tc>
          <w:tcPr>
            <w:tcW w:w="960" w:type="dxa"/>
            <w:tcBorders>
              <w:top w:val="nil"/>
              <w:left w:val="nil"/>
              <w:bottom w:val="nil"/>
              <w:right w:val="nil"/>
            </w:tcBorders>
            <w:shd w:val="clear" w:color="auto" w:fill="auto"/>
            <w:noWrap/>
            <w:vAlign w:val="bottom"/>
            <w:hideMark/>
          </w:tcPr>
          <w:p w14:paraId="5011823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4ABD1A5F"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53A996A9"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2C05BDAB"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734A0EA7"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r w:rsidR="0027323E" w:rsidRPr="00501558" w14:paraId="67D410FC" w14:textId="77777777" w:rsidTr="0027323E">
        <w:trPr>
          <w:trHeight w:val="290"/>
        </w:trPr>
        <w:tc>
          <w:tcPr>
            <w:tcW w:w="1960" w:type="dxa"/>
            <w:tcBorders>
              <w:top w:val="nil"/>
              <w:left w:val="nil"/>
              <w:bottom w:val="nil"/>
              <w:right w:val="nil"/>
            </w:tcBorders>
            <w:shd w:val="clear" w:color="auto" w:fill="auto"/>
            <w:noWrap/>
            <w:vAlign w:val="bottom"/>
            <w:hideMark/>
          </w:tcPr>
          <w:p w14:paraId="3DD985BA"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MODERATE CHANGE</w:t>
            </w:r>
          </w:p>
        </w:tc>
        <w:tc>
          <w:tcPr>
            <w:tcW w:w="960" w:type="dxa"/>
            <w:tcBorders>
              <w:top w:val="nil"/>
              <w:left w:val="nil"/>
              <w:bottom w:val="nil"/>
              <w:right w:val="nil"/>
            </w:tcBorders>
            <w:shd w:val="clear" w:color="auto" w:fill="auto"/>
            <w:noWrap/>
            <w:vAlign w:val="bottom"/>
            <w:hideMark/>
          </w:tcPr>
          <w:p w14:paraId="5CEC1366"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67B1204C"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1130E13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1B3C0FFC"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6A3E01B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2531AA50" w14:textId="77777777" w:rsidTr="0027323E">
        <w:trPr>
          <w:trHeight w:val="290"/>
        </w:trPr>
        <w:tc>
          <w:tcPr>
            <w:tcW w:w="1960" w:type="dxa"/>
            <w:tcBorders>
              <w:top w:val="nil"/>
              <w:left w:val="nil"/>
              <w:bottom w:val="nil"/>
              <w:right w:val="nil"/>
            </w:tcBorders>
            <w:shd w:val="clear" w:color="auto" w:fill="auto"/>
            <w:noWrap/>
            <w:vAlign w:val="bottom"/>
            <w:hideMark/>
          </w:tcPr>
          <w:p w14:paraId="4D9C6F09"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HUGE CHANGE</w:t>
            </w:r>
          </w:p>
        </w:tc>
        <w:tc>
          <w:tcPr>
            <w:tcW w:w="960" w:type="dxa"/>
            <w:tcBorders>
              <w:top w:val="nil"/>
              <w:left w:val="nil"/>
              <w:bottom w:val="nil"/>
              <w:right w:val="nil"/>
            </w:tcBorders>
            <w:shd w:val="clear" w:color="auto" w:fill="auto"/>
            <w:noWrap/>
            <w:vAlign w:val="bottom"/>
            <w:hideMark/>
          </w:tcPr>
          <w:p w14:paraId="055C7DCC"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4852A03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24D89AFF"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24BEF3A4"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4C95AD99"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r w:rsidR="0027323E" w:rsidRPr="00501558" w14:paraId="7439ABA1" w14:textId="77777777" w:rsidTr="0027323E">
        <w:trPr>
          <w:trHeight w:val="290"/>
        </w:trPr>
        <w:tc>
          <w:tcPr>
            <w:tcW w:w="1960" w:type="dxa"/>
            <w:tcBorders>
              <w:top w:val="nil"/>
              <w:left w:val="nil"/>
              <w:bottom w:val="nil"/>
              <w:right w:val="nil"/>
            </w:tcBorders>
            <w:shd w:val="clear" w:color="auto" w:fill="auto"/>
            <w:noWrap/>
            <w:vAlign w:val="bottom"/>
            <w:hideMark/>
          </w:tcPr>
          <w:p w14:paraId="7D5F8FD5"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LESS CHANGE</w:t>
            </w:r>
          </w:p>
        </w:tc>
        <w:tc>
          <w:tcPr>
            <w:tcW w:w="960" w:type="dxa"/>
            <w:tcBorders>
              <w:top w:val="nil"/>
              <w:left w:val="nil"/>
              <w:bottom w:val="nil"/>
              <w:right w:val="nil"/>
            </w:tcBorders>
            <w:shd w:val="clear" w:color="auto" w:fill="auto"/>
            <w:noWrap/>
            <w:vAlign w:val="bottom"/>
            <w:hideMark/>
          </w:tcPr>
          <w:p w14:paraId="561DD73D"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51D7188D"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43D5A77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7685B287"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021ED76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r w:rsidR="0027323E" w:rsidRPr="00501558" w14:paraId="3ED2E17A" w14:textId="77777777" w:rsidTr="0027323E">
        <w:trPr>
          <w:trHeight w:val="290"/>
        </w:trPr>
        <w:tc>
          <w:tcPr>
            <w:tcW w:w="1960" w:type="dxa"/>
            <w:tcBorders>
              <w:top w:val="nil"/>
              <w:left w:val="nil"/>
              <w:bottom w:val="nil"/>
              <w:right w:val="nil"/>
            </w:tcBorders>
            <w:shd w:val="clear" w:color="auto" w:fill="auto"/>
            <w:noWrap/>
            <w:vAlign w:val="bottom"/>
            <w:hideMark/>
          </w:tcPr>
          <w:p w14:paraId="637A484F"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LESS CHANGE</w:t>
            </w:r>
          </w:p>
        </w:tc>
        <w:tc>
          <w:tcPr>
            <w:tcW w:w="960" w:type="dxa"/>
            <w:tcBorders>
              <w:top w:val="nil"/>
              <w:left w:val="nil"/>
              <w:bottom w:val="nil"/>
              <w:right w:val="nil"/>
            </w:tcBorders>
            <w:shd w:val="clear" w:color="auto" w:fill="auto"/>
            <w:noWrap/>
            <w:vAlign w:val="bottom"/>
            <w:hideMark/>
          </w:tcPr>
          <w:p w14:paraId="6534E32D"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38FC257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3C352FB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5F73C316"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771013C2"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r w:rsidR="0027323E" w:rsidRPr="00501558" w14:paraId="1FD07CCC" w14:textId="77777777" w:rsidTr="0027323E">
        <w:trPr>
          <w:trHeight w:val="290"/>
        </w:trPr>
        <w:tc>
          <w:tcPr>
            <w:tcW w:w="1960" w:type="dxa"/>
            <w:tcBorders>
              <w:top w:val="nil"/>
              <w:left w:val="nil"/>
              <w:bottom w:val="nil"/>
              <w:right w:val="nil"/>
            </w:tcBorders>
            <w:shd w:val="clear" w:color="auto" w:fill="auto"/>
            <w:noWrap/>
            <w:vAlign w:val="bottom"/>
            <w:hideMark/>
          </w:tcPr>
          <w:p w14:paraId="3B20E3A8"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MODERATE CHANGE</w:t>
            </w:r>
          </w:p>
        </w:tc>
        <w:tc>
          <w:tcPr>
            <w:tcW w:w="960" w:type="dxa"/>
            <w:tcBorders>
              <w:top w:val="nil"/>
              <w:left w:val="nil"/>
              <w:bottom w:val="nil"/>
              <w:right w:val="nil"/>
            </w:tcBorders>
            <w:shd w:val="clear" w:color="auto" w:fill="auto"/>
            <w:noWrap/>
            <w:vAlign w:val="bottom"/>
            <w:hideMark/>
          </w:tcPr>
          <w:p w14:paraId="77CA71CE"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2C7CDA82"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4CD76BA4"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7F49582D"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3BC8C23D"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r w:rsidR="0027323E" w:rsidRPr="00501558" w14:paraId="0EFD407D" w14:textId="77777777" w:rsidTr="0027323E">
        <w:trPr>
          <w:trHeight w:val="290"/>
        </w:trPr>
        <w:tc>
          <w:tcPr>
            <w:tcW w:w="1960" w:type="dxa"/>
            <w:tcBorders>
              <w:top w:val="nil"/>
              <w:left w:val="nil"/>
              <w:bottom w:val="nil"/>
              <w:right w:val="nil"/>
            </w:tcBorders>
            <w:shd w:val="clear" w:color="auto" w:fill="auto"/>
            <w:noWrap/>
            <w:vAlign w:val="bottom"/>
            <w:hideMark/>
          </w:tcPr>
          <w:p w14:paraId="1C506166"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HUGE CHANGE</w:t>
            </w:r>
          </w:p>
        </w:tc>
        <w:tc>
          <w:tcPr>
            <w:tcW w:w="960" w:type="dxa"/>
            <w:tcBorders>
              <w:top w:val="nil"/>
              <w:left w:val="nil"/>
              <w:bottom w:val="nil"/>
              <w:right w:val="nil"/>
            </w:tcBorders>
            <w:shd w:val="clear" w:color="auto" w:fill="auto"/>
            <w:noWrap/>
            <w:vAlign w:val="bottom"/>
            <w:hideMark/>
          </w:tcPr>
          <w:p w14:paraId="52B53DE0"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0E13A09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22041E5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130BC70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45DECA2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r w:rsidR="0027323E" w:rsidRPr="00501558" w14:paraId="16188DA7" w14:textId="77777777" w:rsidTr="0027323E">
        <w:trPr>
          <w:trHeight w:val="290"/>
        </w:trPr>
        <w:tc>
          <w:tcPr>
            <w:tcW w:w="1960" w:type="dxa"/>
            <w:tcBorders>
              <w:top w:val="nil"/>
              <w:left w:val="nil"/>
              <w:bottom w:val="nil"/>
              <w:right w:val="nil"/>
            </w:tcBorders>
            <w:shd w:val="clear" w:color="auto" w:fill="auto"/>
            <w:noWrap/>
            <w:vAlign w:val="bottom"/>
            <w:hideMark/>
          </w:tcPr>
          <w:p w14:paraId="249FAF7D"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lastRenderedPageBreak/>
              <w:t>HUGE CHANGE</w:t>
            </w:r>
          </w:p>
        </w:tc>
        <w:tc>
          <w:tcPr>
            <w:tcW w:w="960" w:type="dxa"/>
            <w:tcBorders>
              <w:top w:val="nil"/>
              <w:left w:val="nil"/>
              <w:bottom w:val="nil"/>
              <w:right w:val="nil"/>
            </w:tcBorders>
            <w:shd w:val="clear" w:color="auto" w:fill="auto"/>
            <w:noWrap/>
            <w:vAlign w:val="bottom"/>
            <w:hideMark/>
          </w:tcPr>
          <w:p w14:paraId="1D1C0B1B"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57E2C33A"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31687FA8"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10F625FA"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4E1BA868"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315CA5D8" w14:textId="77777777" w:rsidTr="0027323E">
        <w:trPr>
          <w:trHeight w:val="290"/>
        </w:trPr>
        <w:tc>
          <w:tcPr>
            <w:tcW w:w="1960" w:type="dxa"/>
            <w:tcBorders>
              <w:top w:val="nil"/>
              <w:left w:val="nil"/>
              <w:bottom w:val="nil"/>
              <w:right w:val="nil"/>
            </w:tcBorders>
            <w:shd w:val="clear" w:color="auto" w:fill="auto"/>
            <w:noWrap/>
            <w:vAlign w:val="bottom"/>
            <w:hideMark/>
          </w:tcPr>
          <w:p w14:paraId="46FEFA69"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HUGE CHANGE</w:t>
            </w:r>
          </w:p>
        </w:tc>
        <w:tc>
          <w:tcPr>
            <w:tcW w:w="960" w:type="dxa"/>
            <w:tcBorders>
              <w:top w:val="nil"/>
              <w:left w:val="nil"/>
              <w:bottom w:val="nil"/>
              <w:right w:val="nil"/>
            </w:tcBorders>
            <w:shd w:val="clear" w:color="auto" w:fill="auto"/>
            <w:noWrap/>
            <w:vAlign w:val="bottom"/>
            <w:hideMark/>
          </w:tcPr>
          <w:p w14:paraId="3ED97792"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37CCE552"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4A8646FE"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1C5E4DB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68D7942E"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6B73DCF4" w14:textId="77777777" w:rsidTr="0027323E">
        <w:trPr>
          <w:trHeight w:val="290"/>
        </w:trPr>
        <w:tc>
          <w:tcPr>
            <w:tcW w:w="1960" w:type="dxa"/>
            <w:tcBorders>
              <w:top w:val="nil"/>
              <w:left w:val="nil"/>
              <w:bottom w:val="nil"/>
              <w:right w:val="nil"/>
            </w:tcBorders>
            <w:shd w:val="clear" w:color="auto" w:fill="auto"/>
            <w:noWrap/>
            <w:vAlign w:val="bottom"/>
            <w:hideMark/>
          </w:tcPr>
          <w:p w14:paraId="4A530FFB"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NO CHANGE</w:t>
            </w:r>
          </w:p>
        </w:tc>
        <w:tc>
          <w:tcPr>
            <w:tcW w:w="960" w:type="dxa"/>
            <w:tcBorders>
              <w:top w:val="nil"/>
              <w:left w:val="nil"/>
              <w:bottom w:val="nil"/>
              <w:right w:val="nil"/>
            </w:tcBorders>
            <w:shd w:val="clear" w:color="auto" w:fill="auto"/>
            <w:noWrap/>
            <w:vAlign w:val="bottom"/>
            <w:hideMark/>
          </w:tcPr>
          <w:p w14:paraId="6F98F91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5A987FDB"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276DDDAF"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3CDE5658"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38A34AA8"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3F78F4D5" w14:textId="77777777" w:rsidTr="0027323E">
        <w:trPr>
          <w:trHeight w:val="290"/>
        </w:trPr>
        <w:tc>
          <w:tcPr>
            <w:tcW w:w="1960" w:type="dxa"/>
            <w:tcBorders>
              <w:top w:val="nil"/>
              <w:left w:val="nil"/>
              <w:bottom w:val="nil"/>
              <w:right w:val="nil"/>
            </w:tcBorders>
            <w:shd w:val="clear" w:color="auto" w:fill="auto"/>
            <w:noWrap/>
            <w:vAlign w:val="bottom"/>
            <w:hideMark/>
          </w:tcPr>
          <w:p w14:paraId="56F0793F"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MODERATE CHANGE</w:t>
            </w:r>
          </w:p>
        </w:tc>
        <w:tc>
          <w:tcPr>
            <w:tcW w:w="960" w:type="dxa"/>
            <w:tcBorders>
              <w:top w:val="nil"/>
              <w:left w:val="nil"/>
              <w:bottom w:val="nil"/>
              <w:right w:val="nil"/>
            </w:tcBorders>
            <w:shd w:val="clear" w:color="auto" w:fill="auto"/>
            <w:noWrap/>
            <w:vAlign w:val="bottom"/>
            <w:hideMark/>
          </w:tcPr>
          <w:p w14:paraId="6268426C"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54C90F96"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4067CBFA"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69091188"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1BF274D6"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65514A14" w14:textId="77777777" w:rsidTr="0027323E">
        <w:trPr>
          <w:trHeight w:val="290"/>
        </w:trPr>
        <w:tc>
          <w:tcPr>
            <w:tcW w:w="1960" w:type="dxa"/>
            <w:tcBorders>
              <w:top w:val="nil"/>
              <w:left w:val="nil"/>
              <w:bottom w:val="nil"/>
              <w:right w:val="nil"/>
            </w:tcBorders>
            <w:shd w:val="clear" w:color="auto" w:fill="auto"/>
            <w:noWrap/>
            <w:vAlign w:val="bottom"/>
            <w:hideMark/>
          </w:tcPr>
          <w:p w14:paraId="1E5566F9"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MODERATE CHANGE</w:t>
            </w:r>
          </w:p>
        </w:tc>
        <w:tc>
          <w:tcPr>
            <w:tcW w:w="960" w:type="dxa"/>
            <w:tcBorders>
              <w:top w:val="nil"/>
              <w:left w:val="nil"/>
              <w:bottom w:val="nil"/>
              <w:right w:val="nil"/>
            </w:tcBorders>
            <w:shd w:val="clear" w:color="auto" w:fill="auto"/>
            <w:noWrap/>
            <w:vAlign w:val="bottom"/>
            <w:hideMark/>
          </w:tcPr>
          <w:p w14:paraId="4D5C1EE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c>
          <w:tcPr>
            <w:tcW w:w="960" w:type="dxa"/>
            <w:tcBorders>
              <w:top w:val="nil"/>
              <w:left w:val="nil"/>
              <w:bottom w:val="nil"/>
              <w:right w:val="nil"/>
            </w:tcBorders>
            <w:shd w:val="clear" w:color="auto" w:fill="auto"/>
            <w:noWrap/>
            <w:vAlign w:val="bottom"/>
            <w:hideMark/>
          </w:tcPr>
          <w:p w14:paraId="621A191F"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1E42A39D"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7D8B8058"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6BC7A6A7"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r>
      <w:tr w:rsidR="0027323E" w:rsidRPr="00501558" w14:paraId="38D21EAA" w14:textId="77777777" w:rsidTr="0027323E">
        <w:trPr>
          <w:trHeight w:val="290"/>
        </w:trPr>
        <w:tc>
          <w:tcPr>
            <w:tcW w:w="1960" w:type="dxa"/>
            <w:tcBorders>
              <w:top w:val="nil"/>
              <w:left w:val="nil"/>
              <w:bottom w:val="nil"/>
              <w:right w:val="nil"/>
            </w:tcBorders>
            <w:shd w:val="clear" w:color="auto" w:fill="auto"/>
            <w:noWrap/>
            <w:vAlign w:val="bottom"/>
            <w:hideMark/>
          </w:tcPr>
          <w:p w14:paraId="7A93D361" w14:textId="77777777" w:rsidR="0027323E" w:rsidRPr="00501558" w:rsidRDefault="0027323E" w:rsidP="001A5214">
            <w:pPr>
              <w:spacing w:after="0" w:line="276" w:lineRule="auto"/>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NO CHANGE</w:t>
            </w:r>
          </w:p>
        </w:tc>
        <w:tc>
          <w:tcPr>
            <w:tcW w:w="960" w:type="dxa"/>
            <w:tcBorders>
              <w:top w:val="nil"/>
              <w:left w:val="nil"/>
              <w:bottom w:val="nil"/>
              <w:right w:val="nil"/>
            </w:tcBorders>
            <w:shd w:val="clear" w:color="auto" w:fill="auto"/>
            <w:noWrap/>
            <w:vAlign w:val="bottom"/>
            <w:hideMark/>
          </w:tcPr>
          <w:p w14:paraId="14212295"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563868CC"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4D193C91"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1</w:t>
            </w:r>
          </w:p>
        </w:tc>
        <w:tc>
          <w:tcPr>
            <w:tcW w:w="960" w:type="dxa"/>
            <w:tcBorders>
              <w:top w:val="nil"/>
              <w:left w:val="nil"/>
              <w:bottom w:val="nil"/>
              <w:right w:val="nil"/>
            </w:tcBorders>
            <w:shd w:val="clear" w:color="auto" w:fill="auto"/>
            <w:noWrap/>
            <w:vAlign w:val="bottom"/>
            <w:hideMark/>
          </w:tcPr>
          <w:p w14:paraId="5C355413"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0</w:t>
            </w:r>
          </w:p>
        </w:tc>
        <w:tc>
          <w:tcPr>
            <w:tcW w:w="960" w:type="dxa"/>
            <w:tcBorders>
              <w:top w:val="nil"/>
              <w:left w:val="nil"/>
              <w:bottom w:val="nil"/>
              <w:right w:val="nil"/>
            </w:tcBorders>
            <w:shd w:val="clear" w:color="auto" w:fill="auto"/>
            <w:noWrap/>
            <w:vAlign w:val="bottom"/>
            <w:hideMark/>
          </w:tcPr>
          <w:p w14:paraId="04E74F19" w14:textId="77777777" w:rsidR="0027323E" w:rsidRPr="00501558" w:rsidRDefault="0027323E" w:rsidP="001A5214">
            <w:pPr>
              <w:spacing w:after="0" w:line="276" w:lineRule="auto"/>
              <w:jc w:val="right"/>
              <w:rPr>
                <w:rFonts w:ascii="Times New Roman" w:eastAsia="Times New Roman" w:hAnsi="Times New Roman" w:cs="Times New Roman"/>
                <w:color w:val="000000"/>
                <w:sz w:val="24"/>
                <w:szCs w:val="24"/>
                <w:lang w:val="en-IN" w:eastAsia="en-IN"/>
              </w:rPr>
            </w:pPr>
            <w:r w:rsidRPr="00501558">
              <w:rPr>
                <w:rFonts w:ascii="Times New Roman" w:eastAsia="Times New Roman" w:hAnsi="Times New Roman" w:cs="Times New Roman"/>
                <w:color w:val="000000"/>
                <w:sz w:val="24"/>
                <w:szCs w:val="24"/>
                <w:lang w:val="en-IN" w:eastAsia="en-IN"/>
              </w:rPr>
              <w:t>2</w:t>
            </w:r>
          </w:p>
        </w:tc>
      </w:tr>
    </w:tbl>
    <w:p w14:paraId="6FEF3C84" w14:textId="77777777" w:rsidR="008C5885" w:rsidRPr="00F079F7" w:rsidRDefault="008C5885" w:rsidP="001A5214">
      <w:pPr>
        <w:spacing w:line="276" w:lineRule="auto"/>
        <w:rPr>
          <w:rFonts w:ascii="Times New Roman" w:hAnsi="Times New Roman" w:cs="Times New Roman"/>
          <w:bCs/>
          <w:sz w:val="24"/>
          <w:szCs w:val="24"/>
        </w:rPr>
      </w:pPr>
      <w:r w:rsidRPr="00F079F7">
        <w:rPr>
          <w:rFonts w:ascii="Times New Roman" w:hAnsi="Times New Roman" w:cs="Times New Roman"/>
          <w:bCs/>
          <w:sz w:val="24"/>
          <w:szCs w:val="24"/>
        </w:rPr>
        <w:t>Where</w:t>
      </w:r>
    </w:p>
    <w:p w14:paraId="47F18F36" w14:textId="77777777" w:rsidR="008C5885" w:rsidRPr="00F079F7" w:rsidRDefault="008C5885" w:rsidP="001A5214">
      <w:pPr>
        <w:spacing w:line="276" w:lineRule="auto"/>
        <w:rPr>
          <w:rFonts w:ascii="Times New Roman" w:hAnsi="Times New Roman" w:cs="Times New Roman"/>
          <w:bCs/>
          <w:sz w:val="24"/>
          <w:szCs w:val="24"/>
        </w:rPr>
      </w:pPr>
      <w:r w:rsidRPr="00F079F7">
        <w:rPr>
          <w:rFonts w:ascii="Times New Roman" w:hAnsi="Times New Roman" w:cs="Times New Roman"/>
          <w:bCs/>
          <w:sz w:val="24"/>
          <w:szCs w:val="24"/>
        </w:rPr>
        <w:t>X1: student’s Exam time</w:t>
      </w:r>
    </w:p>
    <w:p w14:paraId="190FDCD1" w14:textId="77777777" w:rsidR="008C5885" w:rsidRPr="00F079F7" w:rsidRDefault="008C5885" w:rsidP="001A5214">
      <w:pPr>
        <w:spacing w:line="276" w:lineRule="auto"/>
        <w:rPr>
          <w:rFonts w:ascii="Times New Roman" w:hAnsi="Times New Roman" w:cs="Times New Roman"/>
          <w:bCs/>
          <w:sz w:val="24"/>
          <w:szCs w:val="24"/>
        </w:rPr>
      </w:pPr>
      <w:r w:rsidRPr="00F079F7">
        <w:rPr>
          <w:rFonts w:ascii="Times New Roman" w:hAnsi="Times New Roman" w:cs="Times New Roman"/>
          <w:bCs/>
          <w:sz w:val="24"/>
          <w:szCs w:val="24"/>
        </w:rPr>
        <w:t xml:space="preserve">X2.A:  students are always </w:t>
      </w:r>
      <w:proofErr w:type="gramStart"/>
      <w:r w:rsidRPr="00F079F7">
        <w:rPr>
          <w:rFonts w:ascii="Times New Roman" w:hAnsi="Times New Roman" w:cs="Times New Roman"/>
          <w:bCs/>
          <w:sz w:val="24"/>
          <w:szCs w:val="24"/>
        </w:rPr>
        <w:t>communicate</w:t>
      </w:r>
      <w:proofErr w:type="gramEnd"/>
      <w:r w:rsidRPr="00F079F7">
        <w:rPr>
          <w:rFonts w:ascii="Times New Roman" w:hAnsi="Times New Roman" w:cs="Times New Roman"/>
          <w:bCs/>
          <w:sz w:val="24"/>
          <w:szCs w:val="24"/>
        </w:rPr>
        <w:t xml:space="preserve"> with teacher.</w:t>
      </w:r>
    </w:p>
    <w:p w14:paraId="1096FB5F" w14:textId="77777777" w:rsidR="008C5885" w:rsidRPr="00F079F7" w:rsidRDefault="008C5885" w:rsidP="001A5214">
      <w:pPr>
        <w:spacing w:line="276" w:lineRule="auto"/>
        <w:rPr>
          <w:rFonts w:ascii="Times New Roman" w:hAnsi="Times New Roman" w:cs="Times New Roman"/>
          <w:bCs/>
          <w:sz w:val="24"/>
          <w:szCs w:val="24"/>
        </w:rPr>
      </w:pPr>
      <w:r w:rsidRPr="00F079F7">
        <w:rPr>
          <w:rFonts w:ascii="Times New Roman" w:hAnsi="Times New Roman" w:cs="Times New Roman"/>
          <w:bCs/>
          <w:sz w:val="24"/>
          <w:szCs w:val="24"/>
        </w:rPr>
        <w:t>X</w:t>
      </w:r>
      <w:proofErr w:type="gramStart"/>
      <w:r w:rsidRPr="00F079F7">
        <w:rPr>
          <w:rFonts w:ascii="Times New Roman" w:hAnsi="Times New Roman" w:cs="Times New Roman"/>
          <w:bCs/>
          <w:sz w:val="24"/>
          <w:szCs w:val="24"/>
        </w:rPr>
        <w:t>2.FN</w:t>
      </w:r>
      <w:proofErr w:type="gramEnd"/>
      <w:r w:rsidRPr="00F079F7">
        <w:rPr>
          <w:rFonts w:ascii="Times New Roman" w:hAnsi="Times New Roman" w:cs="Times New Roman"/>
          <w:bCs/>
          <w:sz w:val="24"/>
          <w:szCs w:val="24"/>
        </w:rPr>
        <w:t>: students are communicate with teacher for necessity .</w:t>
      </w:r>
    </w:p>
    <w:p w14:paraId="0B361CE5" w14:textId="77777777" w:rsidR="008C5885" w:rsidRPr="00F079F7" w:rsidRDefault="008C5885" w:rsidP="001A5214">
      <w:pPr>
        <w:spacing w:line="276" w:lineRule="auto"/>
        <w:rPr>
          <w:rFonts w:ascii="Times New Roman" w:hAnsi="Times New Roman" w:cs="Times New Roman"/>
          <w:bCs/>
          <w:sz w:val="24"/>
          <w:szCs w:val="24"/>
        </w:rPr>
      </w:pPr>
      <w:r w:rsidRPr="00F079F7">
        <w:rPr>
          <w:rFonts w:ascii="Times New Roman" w:hAnsi="Times New Roman" w:cs="Times New Roman"/>
          <w:bCs/>
          <w:sz w:val="24"/>
          <w:szCs w:val="24"/>
        </w:rPr>
        <w:t xml:space="preserve">X2.N: students are never </w:t>
      </w:r>
      <w:proofErr w:type="gramStart"/>
      <w:r w:rsidRPr="00F079F7">
        <w:rPr>
          <w:rFonts w:ascii="Times New Roman" w:hAnsi="Times New Roman" w:cs="Times New Roman"/>
          <w:bCs/>
          <w:sz w:val="24"/>
          <w:szCs w:val="24"/>
        </w:rPr>
        <w:t>communicate</w:t>
      </w:r>
      <w:proofErr w:type="gramEnd"/>
      <w:r w:rsidRPr="00F079F7">
        <w:rPr>
          <w:rFonts w:ascii="Times New Roman" w:hAnsi="Times New Roman" w:cs="Times New Roman"/>
          <w:bCs/>
          <w:sz w:val="24"/>
          <w:szCs w:val="24"/>
        </w:rPr>
        <w:t xml:space="preserve"> with teacher.</w:t>
      </w:r>
    </w:p>
    <w:p w14:paraId="35FF2534" w14:textId="77777777" w:rsidR="0027323E" w:rsidRPr="00F079F7" w:rsidRDefault="0027323E" w:rsidP="001A5214">
      <w:pPr>
        <w:spacing w:line="276" w:lineRule="auto"/>
        <w:rPr>
          <w:rFonts w:ascii="Times New Roman" w:hAnsi="Times New Roman" w:cs="Times New Roman"/>
          <w:bCs/>
          <w:sz w:val="24"/>
          <w:szCs w:val="24"/>
        </w:rPr>
      </w:pPr>
    </w:p>
    <w:p w14:paraId="18431595" w14:textId="77777777" w:rsidR="00224F56" w:rsidRPr="00F079F7" w:rsidRDefault="00224F56" w:rsidP="001A5214">
      <w:pPr>
        <w:spacing w:line="276" w:lineRule="auto"/>
        <w:rPr>
          <w:rFonts w:ascii="Times New Roman" w:hAnsi="Times New Roman" w:cs="Times New Roman"/>
          <w:bCs/>
          <w:sz w:val="24"/>
          <w:szCs w:val="24"/>
        </w:rPr>
      </w:pPr>
      <w:r w:rsidRPr="00F079F7">
        <w:rPr>
          <w:rFonts w:ascii="Times New Roman" w:hAnsi="Times New Roman" w:cs="Times New Roman"/>
          <w:bCs/>
          <w:sz w:val="24"/>
          <w:szCs w:val="24"/>
        </w:rPr>
        <w:t>Multinomial logit model:</w:t>
      </w:r>
    </w:p>
    <w:p w14:paraId="609FB8DD"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#multinomial logit model</w:t>
      </w:r>
    </w:p>
    <w:p w14:paraId="6A83D7EA"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library(</w:t>
      </w:r>
      <w:proofErr w:type="spellStart"/>
      <w:r w:rsidRPr="00501558">
        <w:rPr>
          <w:rFonts w:ascii="Times New Roman" w:hAnsi="Times New Roman" w:cs="Times New Roman"/>
        </w:rPr>
        <w:t>nnet</w:t>
      </w:r>
      <w:proofErr w:type="spellEnd"/>
      <w:r w:rsidRPr="00501558">
        <w:rPr>
          <w:rFonts w:ascii="Times New Roman" w:hAnsi="Times New Roman" w:cs="Times New Roman"/>
        </w:rPr>
        <w:t>)</w:t>
      </w:r>
    </w:p>
    <w:p w14:paraId="5EFF1FD8" w14:textId="77777777" w:rsidR="00224F56" w:rsidRPr="00501558" w:rsidRDefault="00224F56" w:rsidP="001A5214">
      <w:pPr>
        <w:spacing w:line="276" w:lineRule="auto"/>
        <w:rPr>
          <w:rFonts w:ascii="Times New Roman" w:hAnsi="Times New Roman" w:cs="Times New Roman"/>
        </w:rPr>
      </w:pPr>
      <w:proofErr w:type="spellStart"/>
      <w:proofErr w:type="gramStart"/>
      <w:r w:rsidRPr="00501558">
        <w:rPr>
          <w:rFonts w:ascii="Times New Roman" w:hAnsi="Times New Roman" w:cs="Times New Roman"/>
        </w:rPr>
        <w:t>getwd</w:t>
      </w:r>
      <w:proofErr w:type="spellEnd"/>
      <w:r w:rsidRPr="00501558">
        <w:rPr>
          <w:rFonts w:ascii="Times New Roman" w:hAnsi="Times New Roman" w:cs="Times New Roman"/>
        </w:rPr>
        <w:t>(</w:t>
      </w:r>
      <w:proofErr w:type="gramEnd"/>
      <w:r w:rsidRPr="00501558">
        <w:rPr>
          <w:rFonts w:ascii="Times New Roman" w:hAnsi="Times New Roman" w:cs="Times New Roman"/>
        </w:rPr>
        <w:t>)</w:t>
      </w:r>
    </w:p>
    <w:p w14:paraId="7C759AA0" w14:textId="77777777" w:rsidR="00224F56" w:rsidRPr="00501558" w:rsidRDefault="00224F56" w:rsidP="001A5214">
      <w:pPr>
        <w:spacing w:line="276" w:lineRule="auto"/>
        <w:rPr>
          <w:rFonts w:ascii="Times New Roman" w:hAnsi="Times New Roman" w:cs="Times New Roman"/>
        </w:rPr>
      </w:pPr>
      <w:proofErr w:type="spellStart"/>
      <w:r w:rsidRPr="00501558">
        <w:rPr>
          <w:rFonts w:ascii="Times New Roman" w:hAnsi="Times New Roman" w:cs="Times New Roman"/>
        </w:rPr>
        <w:t>setwd</w:t>
      </w:r>
      <w:proofErr w:type="spellEnd"/>
      <w:r w:rsidRPr="00501558">
        <w:rPr>
          <w:rFonts w:ascii="Times New Roman" w:hAnsi="Times New Roman" w:cs="Times New Roman"/>
        </w:rPr>
        <w:t>("C:/Users/Akash/Desktop")</w:t>
      </w:r>
    </w:p>
    <w:p w14:paraId="46B9E150"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df&lt;- read.csv("</w:t>
      </w:r>
      <w:proofErr w:type="spellStart"/>
      <w:r w:rsidRPr="00501558">
        <w:rPr>
          <w:rFonts w:ascii="Times New Roman" w:hAnsi="Times New Roman" w:cs="Times New Roman"/>
        </w:rPr>
        <w:t>me.csv</w:t>
      </w:r>
      <w:proofErr w:type="gramStart"/>
      <w:r w:rsidRPr="00501558">
        <w:rPr>
          <w:rFonts w:ascii="Times New Roman" w:hAnsi="Times New Roman" w:cs="Times New Roman"/>
        </w:rPr>
        <w:t>",header</w:t>
      </w:r>
      <w:proofErr w:type="spellEnd"/>
      <w:proofErr w:type="gramEnd"/>
      <w:r w:rsidRPr="00501558">
        <w:rPr>
          <w:rFonts w:ascii="Times New Roman" w:hAnsi="Times New Roman" w:cs="Times New Roman"/>
        </w:rPr>
        <w:t>=TRUE)</w:t>
      </w:r>
    </w:p>
    <w:p w14:paraId="64059732"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y&lt;-</w:t>
      </w:r>
      <w:proofErr w:type="spellStart"/>
      <w:proofErr w:type="gramStart"/>
      <w:r w:rsidRPr="00501558">
        <w:rPr>
          <w:rFonts w:ascii="Times New Roman" w:hAnsi="Times New Roman" w:cs="Times New Roman"/>
        </w:rPr>
        <w:t>as.factor</w:t>
      </w:r>
      <w:proofErr w:type="spellEnd"/>
      <w:proofErr w:type="gramEnd"/>
      <w:r w:rsidRPr="00501558">
        <w:rPr>
          <w:rFonts w:ascii="Times New Roman" w:hAnsi="Times New Roman" w:cs="Times New Roman"/>
        </w:rPr>
        <w:t>(</w:t>
      </w:r>
      <w:proofErr w:type="spellStart"/>
      <w:r w:rsidRPr="00501558">
        <w:rPr>
          <w:rFonts w:ascii="Times New Roman" w:hAnsi="Times New Roman" w:cs="Times New Roman"/>
        </w:rPr>
        <w:t>df$y</w:t>
      </w:r>
      <w:proofErr w:type="spellEnd"/>
      <w:r w:rsidRPr="00501558">
        <w:rPr>
          <w:rFonts w:ascii="Times New Roman" w:hAnsi="Times New Roman" w:cs="Times New Roman"/>
        </w:rPr>
        <w:t>)</w:t>
      </w:r>
    </w:p>
    <w:p w14:paraId="458650E6"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#dividing the data into train data and test data</w:t>
      </w:r>
    </w:p>
    <w:p w14:paraId="4CDA6B6F"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index&lt;-sample(</w:t>
      </w:r>
      <w:proofErr w:type="gramStart"/>
      <w:r w:rsidRPr="00501558">
        <w:rPr>
          <w:rFonts w:ascii="Times New Roman" w:hAnsi="Times New Roman" w:cs="Times New Roman"/>
        </w:rPr>
        <w:t>c(</w:t>
      </w:r>
      <w:proofErr w:type="gramEnd"/>
      <w:r w:rsidRPr="00501558">
        <w:rPr>
          <w:rFonts w:ascii="Times New Roman" w:hAnsi="Times New Roman" w:cs="Times New Roman"/>
        </w:rPr>
        <w:t xml:space="preserve">0,1), </w:t>
      </w:r>
      <w:proofErr w:type="spellStart"/>
      <w:r w:rsidRPr="00501558">
        <w:rPr>
          <w:rFonts w:ascii="Times New Roman" w:hAnsi="Times New Roman" w:cs="Times New Roman"/>
        </w:rPr>
        <w:t>nrow</w:t>
      </w:r>
      <w:proofErr w:type="spellEnd"/>
      <w:r w:rsidRPr="00501558">
        <w:rPr>
          <w:rFonts w:ascii="Times New Roman" w:hAnsi="Times New Roman" w:cs="Times New Roman"/>
        </w:rPr>
        <w:t>(df), prob = c(0.8,0.2), replace = T)</w:t>
      </w:r>
    </w:p>
    <w:p w14:paraId="72586008" w14:textId="77777777" w:rsidR="00224F56" w:rsidRPr="00501558" w:rsidRDefault="00224F56" w:rsidP="001A5214">
      <w:pPr>
        <w:spacing w:line="276" w:lineRule="auto"/>
        <w:rPr>
          <w:rFonts w:ascii="Times New Roman" w:hAnsi="Times New Roman" w:cs="Times New Roman"/>
        </w:rPr>
      </w:pPr>
      <w:proofErr w:type="spellStart"/>
      <w:r w:rsidRPr="00501558">
        <w:rPr>
          <w:rFonts w:ascii="Times New Roman" w:hAnsi="Times New Roman" w:cs="Times New Roman"/>
        </w:rPr>
        <w:t>train_data</w:t>
      </w:r>
      <w:proofErr w:type="spellEnd"/>
      <w:r w:rsidRPr="00501558">
        <w:rPr>
          <w:rFonts w:ascii="Times New Roman" w:hAnsi="Times New Roman" w:cs="Times New Roman"/>
        </w:rPr>
        <w:t>&lt;-</w:t>
      </w:r>
      <w:proofErr w:type="gramStart"/>
      <w:r w:rsidRPr="00501558">
        <w:rPr>
          <w:rFonts w:ascii="Times New Roman" w:hAnsi="Times New Roman" w:cs="Times New Roman"/>
        </w:rPr>
        <w:t>df[</w:t>
      </w:r>
      <w:proofErr w:type="gramEnd"/>
      <w:r w:rsidRPr="00501558">
        <w:rPr>
          <w:rFonts w:ascii="Times New Roman" w:hAnsi="Times New Roman" w:cs="Times New Roman"/>
        </w:rPr>
        <w:t>index == 0,]</w:t>
      </w:r>
    </w:p>
    <w:p w14:paraId="43690386"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dim(</w:t>
      </w:r>
      <w:proofErr w:type="spellStart"/>
      <w:r w:rsidRPr="00501558">
        <w:rPr>
          <w:rFonts w:ascii="Times New Roman" w:hAnsi="Times New Roman" w:cs="Times New Roman"/>
        </w:rPr>
        <w:t>train_data</w:t>
      </w:r>
      <w:proofErr w:type="spellEnd"/>
      <w:r w:rsidRPr="00501558">
        <w:rPr>
          <w:rFonts w:ascii="Times New Roman" w:hAnsi="Times New Roman" w:cs="Times New Roman"/>
        </w:rPr>
        <w:t>)</w:t>
      </w:r>
    </w:p>
    <w:p w14:paraId="2EB905D2" w14:textId="77777777" w:rsidR="00224F56" w:rsidRPr="00501558" w:rsidRDefault="00224F56" w:rsidP="001A5214">
      <w:pPr>
        <w:spacing w:line="276" w:lineRule="auto"/>
        <w:rPr>
          <w:rFonts w:ascii="Times New Roman" w:hAnsi="Times New Roman" w:cs="Times New Roman"/>
        </w:rPr>
      </w:pPr>
      <w:proofErr w:type="spellStart"/>
      <w:r w:rsidRPr="00501558">
        <w:rPr>
          <w:rFonts w:ascii="Times New Roman" w:hAnsi="Times New Roman" w:cs="Times New Roman"/>
        </w:rPr>
        <w:t>test_data</w:t>
      </w:r>
      <w:proofErr w:type="spellEnd"/>
      <w:r w:rsidRPr="00501558">
        <w:rPr>
          <w:rFonts w:ascii="Times New Roman" w:hAnsi="Times New Roman" w:cs="Times New Roman"/>
        </w:rPr>
        <w:t>&lt;-</w:t>
      </w:r>
      <w:proofErr w:type="gramStart"/>
      <w:r w:rsidRPr="00501558">
        <w:rPr>
          <w:rFonts w:ascii="Times New Roman" w:hAnsi="Times New Roman" w:cs="Times New Roman"/>
        </w:rPr>
        <w:t>df[</w:t>
      </w:r>
      <w:proofErr w:type="gramEnd"/>
      <w:r w:rsidRPr="00501558">
        <w:rPr>
          <w:rFonts w:ascii="Times New Roman" w:hAnsi="Times New Roman" w:cs="Times New Roman"/>
        </w:rPr>
        <w:t>index == 1,]</w:t>
      </w:r>
    </w:p>
    <w:p w14:paraId="0B211079"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dim(</w:t>
      </w:r>
      <w:proofErr w:type="spellStart"/>
      <w:r w:rsidRPr="00501558">
        <w:rPr>
          <w:rFonts w:ascii="Times New Roman" w:hAnsi="Times New Roman" w:cs="Times New Roman"/>
        </w:rPr>
        <w:t>test_data</w:t>
      </w:r>
      <w:proofErr w:type="spellEnd"/>
      <w:r w:rsidRPr="00501558">
        <w:rPr>
          <w:rFonts w:ascii="Times New Roman" w:hAnsi="Times New Roman" w:cs="Times New Roman"/>
        </w:rPr>
        <w:t>)</w:t>
      </w:r>
    </w:p>
    <w:p w14:paraId="0E81BADE" w14:textId="77777777" w:rsidR="006020EA" w:rsidRPr="00501558" w:rsidRDefault="006020EA" w:rsidP="001A5214">
      <w:pPr>
        <w:spacing w:line="276" w:lineRule="auto"/>
        <w:rPr>
          <w:rFonts w:ascii="Times New Roman" w:hAnsi="Times New Roman" w:cs="Times New Roman"/>
        </w:rPr>
      </w:pPr>
      <w:r w:rsidRPr="00501558">
        <w:rPr>
          <w:rFonts w:ascii="Times New Roman" w:hAnsi="Times New Roman" w:cs="Times New Roman"/>
        </w:rPr>
        <w:t>#logistic model</w:t>
      </w:r>
    </w:p>
    <w:p w14:paraId="21EA8003"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model&lt;-</w:t>
      </w:r>
      <w:proofErr w:type="gramStart"/>
      <w:r w:rsidRPr="00501558">
        <w:rPr>
          <w:rFonts w:ascii="Times New Roman" w:hAnsi="Times New Roman" w:cs="Times New Roman"/>
        </w:rPr>
        <w:t>multinom(</w:t>
      </w:r>
      <w:proofErr w:type="gramEnd"/>
      <w:r w:rsidRPr="00501558">
        <w:rPr>
          <w:rFonts w:ascii="Times New Roman" w:hAnsi="Times New Roman" w:cs="Times New Roman"/>
        </w:rPr>
        <w:t>y~x1+x2.A+x2.FN+x2.N+x3,,order=TRUE,data=train_data)</w:t>
      </w:r>
    </w:p>
    <w:p w14:paraId="3C3DB0C2"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summary(model)</w:t>
      </w:r>
    </w:p>
    <w:p w14:paraId="25B2C8C3" w14:textId="77777777" w:rsidR="006020EA" w:rsidRPr="00501558" w:rsidRDefault="006020EA" w:rsidP="001A5214">
      <w:pPr>
        <w:spacing w:line="276" w:lineRule="auto"/>
        <w:rPr>
          <w:rFonts w:ascii="Times New Roman" w:hAnsi="Times New Roman" w:cs="Times New Roman"/>
        </w:rPr>
      </w:pPr>
      <w:r w:rsidRPr="00501558">
        <w:rPr>
          <w:rFonts w:ascii="Times New Roman" w:hAnsi="Times New Roman" w:cs="Times New Roman"/>
        </w:rPr>
        <w:t>#p value</w:t>
      </w:r>
    </w:p>
    <w:p w14:paraId="56CCA2DA"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z&lt;-summary(model)$coefficients/summary(model)$</w:t>
      </w:r>
      <w:proofErr w:type="spellStart"/>
      <w:proofErr w:type="gramStart"/>
      <w:r w:rsidRPr="00501558">
        <w:rPr>
          <w:rFonts w:ascii="Times New Roman" w:hAnsi="Times New Roman" w:cs="Times New Roman"/>
        </w:rPr>
        <w:t>standard.errors</w:t>
      </w:r>
      <w:proofErr w:type="spellEnd"/>
      <w:proofErr w:type="gramEnd"/>
    </w:p>
    <w:p w14:paraId="03906003"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p&lt;-(1-pnorm(abs(z),0,1</w:t>
      </w:r>
      <w:proofErr w:type="gramStart"/>
      <w:r w:rsidRPr="00501558">
        <w:rPr>
          <w:rFonts w:ascii="Times New Roman" w:hAnsi="Times New Roman" w:cs="Times New Roman"/>
        </w:rPr>
        <w:t>))*</w:t>
      </w:r>
      <w:proofErr w:type="gramEnd"/>
      <w:r w:rsidRPr="00501558">
        <w:rPr>
          <w:rFonts w:ascii="Times New Roman" w:hAnsi="Times New Roman" w:cs="Times New Roman"/>
        </w:rPr>
        <w:t>2</w:t>
      </w:r>
    </w:p>
    <w:p w14:paraId="54C00C42"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lastRenderedPageBreak/>
        <w:t>p</w:t>
      </w:r>
    </w:p>
    <w:p w14:paraId="66A33084" w14:textId="77777777" w:rsidR="00224F56" w:rsidRPr="00501558" w:rsidRDefault="00224F56" w:rsidP="001A5214">
      <w:pPr>
        <w:spacing w:line="276" w:lineRule="auto"/>
        <w:rPr>
          <w:rFonts w:ascii="Times New Roman" w:hAnsi="Times New Roman" w:cs="Times New Roman"/>
        </w:rPr>
      </w:pPr>
      <w:proofErr w:type="spellStart"/>
      <w:r w:rsidRPr="00501558">
        <w:rPr>
          <w:rFonts w:ascii="Times New Roman" w:hAnsi="Times New Roman" w:cs="Times New Roman"/>
        </w:rPr>
        <w:t>ynew</w:t>
      </w:r>
      <w:proofErr w:type="spellEnd"/>
      <w:r w:rsidRPr="00501558">
        <w:rPr>
          <w:rFonts w:ascii="Times New Roman" w:hAnsi="Times New Roman" w:cs="Times New Roman"/>
        </w:rPr>
        <w:t>&lt;-predict(</w:t>
      </w:r>
      <w:proofErr w:type="spellStart"/>
      <w:proofErr w:type="gramStart"/>
      <w:r w:rsidRPr="00501558">
        <w:rPr>
          <w:rFonts w:ascii="Times New Roman" w:hAnsi="Times New Roman" w:cs="Times New Roman"/>
        </w:rPr>
        <w:t>model,newdata</w:t>
      </w:r>
      <w:proofErr w:type="spellEnd"/>
      <w:proofErr w:type="gramEnd"/>
      <w:r w:rsidRPr="00501558">
        <w:rPr>
          <w:rFonts w:ascii="Times New Roman" w:hAnsi="Times New Roman" w:cs="Times New Roman"/>
        </w:rPr>
        <w:t>=</w:t>
      </w:r>
      <w:proofErr w:type="spellStart"/>
      <w:r w:rsidRPr="00501558">
        <w:rPr>
          <w:rFonts w:ascii="Times New Roman" w:hAnsi="Times New Roman" w:cs="Times New Roman"/>
        </w:rPr>
        <w:t>test_data,type</w:t>
      </w:r>
      <w:proofErr w:type="spellEnd"/>
      <w:r w:rsidRPr="00501558">
        <w:rPr>
          <w:rFonts w:ascii="Times New Roman" w:hAnsi="Times New Roman" w:cs="Times New Roman"/>
        </w:rPr>
        <w:t>='class')</w:t>
      </w:r>
    </w:p>
    <w:p w14:paraId="1D89316A" w14:textId="77777777" w:rsidR="006020EA" w:rsidRPr="00501558" w:rsidRDefault="006020EA" w:rsidP="001A5214">
      <w:pPr>
        <w:spacing w:line="276" w:lineRule="auto"/>
        <w:rPr>
          <w:rFonts w:ascii="Times New Roman" w:hAnsi="Times New Roman" w:cs="Times New Roman"/>
        </w:rPr>
      </w:pPr>
      <w:r w:rsidRPr="00501558">
        <w:rPr>
          <w:rFonts w:ascii="Times New Roman" w:hAnsi="Times New Roman" w:cs="Times New Roman"/>
        </w:rPr>
        <w:t>#confusion matrix</w:t>
      </w:r>
    </w:p>
    <w:p w14:paraId="333973D8" w14:textId="77777777" w:rsidR="00224F56"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t&lt;-table(</w:t>
      </w:r>
      <w:proofErr w:type="spellStart"/>
      <w:r w:rsidRPr="00501558">
        <w:rPr>
          <w:rFonts w:ascii="Times New Roman" w:hAnsi="Times New Roman" w:cs="Times New Roman"/>
        </w:rPr>
        <w:t>test_data$</w:t>
      </w:r>
      <w:proofErr w:type="gramStart"/>
      <w:r w:rsidRPr="00501558">
        <w:rPr>
          <w:rFonts w:ascii="Times New Roman" w:hAnsi="Times New Roman" w:cs="Times New Roman"/>
        </w:rPr>
        <w:t>y,ynew</w:t>
      </w:r>
      <w:proofErr w:type="spellEnd"/>
      <w:proofErr w:type="gramEnd"/>
      <w:r w:rsidRPr="00501558">
        <w:rPr>
          <w:rFonts w:ascii="Times New Roman" w:hAnsi="Times New Roman" w:cs="Times New Roman"/>
        </w:rPr>
        <w:t>)</w:t>
      </w:r>
    </w:p>
    <w:p w14:paraId="3E1DF21F" w14:textId="77777777" w:rsidR="006020EA" w:rsidRPr="00501558" w:rsidRDefault="00224F56" w:rsidP="001A5214">
      <w:pPr>
        <w:spacing w:line="276" w:lineRule="auto"/>
        <w:rPr>
          <w:rFonts w:ascii="Times New Roman" w:hAnsi="Times New Roman" w:cs="Times New Roman"/>
        </w:rPr>
      </w:pPr>
      <w:r w:rsidRPr="00501558">
        <w:rPr>
          <w:rFonts w:ascii="Times New Roman" w:hAnsi="Times New Roman" w:cs="Times New Roman"/>
        </w:rPr>
        <w:t>sum(</w:t>
      </w:r>
      <w:proofErr w:type="spellStart"/>
      <w:r w:rsidRPr="00501558">
        <w:rPr>
          <w:rFonts w:ascii="Times New Roman" w:hAnsi="Times New Roman" w:cs="Times New Roman"/>
        </w:rPr>
        <w:t>diag</w:t>
      </w:r>
      <w:proofErr w:type="spellEnd"/>
      <w:r w:rsidRPr="00501558">
        <w:rPr>
          <w:rFonts w:ascii="Times New Roman" w:hAnsi="Times New Roman" w:cs="Times New Roman"/>
        </w:rPr>
        <w:t>(t))/sum(t)</w:t>
      </w:r>
    </w:p>
    <w:sectPr w:rsidR="006020EA" w:rsidRPr="00501558" w:rsidSect="00CC7BB4">
      <w:headerReference w:type="even" r:id="rId26"/>
      <w:headerReference w:type="default" r:id="rId27"/>
      <w:footerReference w:type="even" r:id="rId28"/>
      <w:footerReference w:type="default" r:id="rId29"/>
      <w:headerReference w:type="first" r:id="rId30"/>
      <w:footerReference w:type="first" r:id="rId3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133F9" w14:textId="77777777" w:rsidR="00D27E49" w:rsidRDefault="00D27E49" w:rsidP="004663D3">
      <w:pPr>
        <w:spacing w:after="0" w:line="240" w:lineRule="auto"/>
      </w:pPr>
      <w:r>
        <w:separator/>
      </w:r>
    </w:p>
  </w:endnote>
  <w:endnote w:type="continuationSeparator" w:id="0">
    <w:p w14:paraId="0815CD01" w14:textId="77777777" w:rsidR="00D27E49" w:rsidRDefault="00D27E49" w:rsidP="0046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6F7A6" w14:textId="77777777" w:rsidR="00501558" w:rsidRDefault="005015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0161203"/>
      <w:docPartObj>
        <w:docPartGallery w:val="Page Numbers (Bottom of Page)"/>
        <w:docPartUnique/>
      </w:docPartObj>
    </w:sdtPr>
    <w:sdtEndPr>
      <w:rPr>
        <w:noProof/>
      </w:rPr>
    </w:sdtEndPr>
    <w:sdtContent>
      <w:p w14:paraId="6D62521A" w14:textId="77777777" w:rsidR="00501558" w:rsidRDefault="00501558">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6FF48FE0" w14:textId="77777777" w:rsidR="00501558" w:rsidRDefault="005015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184DC" w14:textId="77777777" w:rsidR="00501558" w:rsidRDefault="005015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4E4DA" w14:textId="77777777" w:rsidR="00D27E49" w:rsidRDefault="00D27E49" w:rsidP="004663D3">
      <w:pPr>
        <w:spacing w:after="0" w:line="240" w:lineRule="auto"/>
      </w:pPr>
      <w:r>
        <w:separator/>
      </w:r>
    </w:p>
  </w:footnote>
  <w:footnote w:type="continuationSeparator" w:id="0">
    <w:p w14:paraId="17B73CC5" w14:textId="77777777" w:rsidR="00D27E49" w:rsidRDefault="00D27E49" w:rsidP="00466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EC424" w14:textId="77777777" w:rsidR="00501558" w:rsidRDefault="005015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18281" w14:textId="77777777" w:rsidR="00501558" w:rsidRDefault="005015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D8285" w14:textId="77777777" w:rsidR="00501558" w:rsidRDefault="005015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5D17"/>
    <w:multiLevelType w:val="multilevel"/>
    <w:tmpl w:val="227C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132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4A0E"/>
    <w:multiLevelType w:val="multilevel"/>
    <w:tmpl w:val="8A288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B952A5"/>
    <w:multiLevelType w:val="hybridMultilevel"/>
    <w:tmpl w:val="9D22BC36"/>
    <w:lvl w:ilvl="0" w:tplc="E28A4632">
      <w:start w:val="1"/>
      <w:numFmt w:val="bullet"/>
      <w:lvlText w:val=""/>
      <w:lvlJc w:val="left"/>
      <w:pPr>
        <w:tabs>
          <w:tab w:val="num" w:pos="1069"/>
        </w:tabs>
        <w:ind w:left="1069" w:hanging="360"/>
      </w:pPr>
      <w:rPr>
        <w:rFonts w:ascii="Wingdings 3" w:hAnsi="Wingdings 3" w:hint="default"/>
      </w:rPr>
    </w:lvl>
    <w:lvl w:ilvl="1" w:tplc="81843748" w:tentative="1">
      <w:start w:val="1"/>
      <w:numFmt w:val="bullet"/>
      <w:lvlText w:val=""/>
      <w:lvlJc w:val="left"/>
      <w:pPr>
        <w:tabs>
          <w:tab w:val="num" w:pos="1789"/>
        </w:tabs>
        <w:ind w:left="1789" w:hanging="360"/>
      </w:pPr>
      <w:rPr>
        <w:rFonts w:ascii="Wingdings 3" w:hAnsi="Wingdings 3" w:hint="default"/>
      </w:rPr>
    </w:lvl>
    <w:lvl w:ilvl="2" w:tplc="5790A1C2" w:tentative="1">
      <w:start w:val="1"/>
      <w:numFmt w:val="bullet"/>
      <w:lvlText w:val=""/>
      <w:lvlJc w:val="left"/>
      <w:pPr>
        <w:tabs>
          <w:tab w:val="num" w:pos="2509"/>
        </w:tabs>
        <w:ind w:left="2509" w:hanging="360"/>
      </w:pPr>
      <w:rPr>
        <w:rFonts w:ascii="Wingdings 3" w:hAnsi="Wingdings 3" w:hint="default"/>
      </w:rPr>
    </w:lvl>
    <w:lvl w:ilvl="3" w:tplc="2EBA1B0C" w:tentative="1">
      <w:start w:val="1"/>
      <w:numFmt w:val="bullet"/>
      <w:lvlText w:val=""/>
      <w:lvlJc w:val="left"/>
      <w:pPr>
        <w:tabs>
          <w:tab w:val="num" w:pos="3229"/>
        </w:tabs>
        <w:ind w:left="3229" w:hanging="360"/>
      </w:pPr>
      <w:rPr>
        <w:rFonts w:ascii="Wingdings 3" w:hAnsi="Wingdings 3" w:hint="default"/>
      </w:rPr>
    </w:lvl>
    <w:lvl w:ilvl="4" w:tplc="DD72FC84" w:tentative="1">
      <w:start w:val="1"/>
      <w:numFmt w:val="bullet"/>
      <w:lvlText w:val=""/>
      <w:lvlJc w:val="left"/>
      <w:pPr>
        <w:tabs>
          <w:tab w:val="num" w:pos="3949"/>
        </w:tabs>
        <w:ind w:left="3949" w:hanging="360"/>
      </w:pPr>
      <w:rPr>
        <w:rFonts w:ascii="Wingdings 3" w:hAnsi="Wingdings 3" w:hint="default"/>
      </w:rPr>
    </w:lvl>
    <w:lvl w:ilvl="5" w:tplc="17B4CBD4" w:tentative="1">
      <w:start w:val="1"/>
      <w:numFmt w:val="bullet"/>
      <w:lvlText w:val=""/>
      <w:lvlJc w:val="left"/>
      <w:pPr>
        <w:tabs>
          <w:tab w:val="num" w:pos="4669"/>
        </w:tabs>
        <w:ind w:left="4669" w:hanging="360"/>
      </w:pPr>
      <w:rPr>
        <w:rFonts w:ascii="Wingdings 3" w:hAnsi="Wingdings 3" w:hint="default"/>
      </w:rPr>
    </w:lvl>
    <w:lvl w:ilvl="6" w:tplc="103651AC" w:tentative="1">
      <w:start w:val="1"/>
      <w:numFmt w:val="bullet"/>
      <w:lvlText w:val=""/>
      <w:lvlJc w:val="left"/>
      <w:pPr>
        <w:tabs>
          <w:tab w:val="num" w:pos="5389"/>
        </w:tabs>
        <w:ind w:left="5389" w:hanging="360"/>
      </w:pPr>
      <w:rPr>
        <w:rFonts w:ascii="Wingdings 3" w:hAnsi="Wingdings 3" w:hint="default"/>
      </w:rPr>
    </w:lvl>
    <w:lvl w:ilvl="7" w:tplc="BE06763E" w:tentative="1">
      <w:start w:val="1"/>
      <w:numFmt w:val="bullet"/>
      <w:lvlText w:val=""/>
      <w:lvlJc w:val="left"/>
      <w:pPr>
        <w:tabs>
          <w:tab w:val="num" w:pos="6109"/>
        </w:tabs>
        <w:ind w:left="6109" w:hanging="360"/>
      </w:pPr>
      <w:rPr>
        <w:rFonts w:ascii="Wingdings 3" w:hAnsi="Wingdings 3" w:hint="default"/>
      </w:rPr>
    </w:lvl>
    <w:lvl w:ilvl="8" w:tplc="AE8843EC" w:tentative="1">
      <w:start w:val="1"/>
      <w:numFmt w:val="bullet"/>
      <w:lvlText w:val=""/>
      <w:lvlJc w:val="left"/>
      <w:pPr>
        <w:tabs>
          <w:tab w:val="num" w:pos="6829"/>
        </w:tabs>
        <w:ind w:left="6829" w:hanging="360"/>
      </w:pPr>
      <w:rPr>
        <w:rFonts w:ascii="Wingdings 3" w:hAnsi="Wingdings 3" w:hint="default"/>
      </w:rPr>
    </w:lvl>
  </w:abstractNum>
  <w:abstractNum w:abstractNumId="4" w15:restartNumberingAfterBreak="0">
    <w:nsid w:val="16C0009C"/>
    <w:multiLevelType w:val="multilevel"/>
    <w:tmpl w:val="18ACC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EA39BA"/>
    <w:multiLevelType w:val="hybridMultilevel"/>
    <w:tmpl w:val="BA5AC8D2"/>
    <w:lvl w:ilvl="0" w:tplc="BCD60DB2">
      <w:start w:val="1"/>
      <w:numFmt w:val="bullet"/>
      <w:lvlText w:val=""/>
      <w:lvlJc w:val="left"/>
      <w:pPr>
        <w:tabs>
          <w:tab w:val="num" w:pos="720"/>
        </w:tabs>
        <w:ind w:left="720" w:hanging="360"/>
      </w:pPr>
      <w:rPr>
        <w:rFonts w:ascii="Wingdings 3" w:hAnsi="Wingdings 3" w:hint="default"/>
      </w:rPr>
    </w:lvl>
    <w:lvl w:ilvl="1" w:tplc="E06E792E" w:tentative="1">
      <w:start w:val="1"/>
      <w:numFmt w:val="bullet"/>
      <w:lvlText w:val=""/>
      <w:lvlJc w:val="left"/>
      <w:pPr>
        <w:tabs>
          <w:tab w:val="num" w:pos="1440"/>
        </w:tabs>
        <w:ind w:left="1440" w:hanging="360"/>
      </w:pPr>
      <w:rPr>
        <w:rFonts w:ascii="Wingdings 3" w:hAnsi="Wingdings 3" w:hint="default"/>
      </w:rPr>
    </w:lvl>
    <w:lvl w:ilvl="2" w:tplc="71429136" w:tentative="1">
      <w:start w:val="1"/>
      <w:numFmt w:val="bullet"/>
      <w:lvlText w:val=""/>
      <w:lvlJc w:val="left"/>
      <w:pPr>
        <w:tabs>
          <w:tab w:val="num" w:pos="2160"/>
        </w:tabs>
        <w:ind w:left="2160" w:hanging="360"/>
      </w:pPr>
      <w:rPr>
        <w:rFonts w:ascii="Wingdings 3" w:hAnsi="Wingdings 3" w:hint="default"/>
      </w:rPr>
    </w:lvl>
    <w:lvl w:ilvl="3" w:tplc="650602FE" w:tentative="1">
      <w:start w:val="1"/>
      <w:numFmt w:val="bullet"/>
      <w:lvlText w:val=""/>
      <w:lvlJc w:val="left"/>
      <w:pPr>
        <w:tabs>
          <w:tab w:val="num" w:pos="2880"/>
        </w:tabs>
        <w:ind w:left="2880" w:hanging="360"/>
      </w:pPr>
      <w:rPr>
        <w:rFonts w:ascii="Wingdings 3" w:hAnsi="Wingdings 3" w:hint="default"/>
      </w:rPr>
    </w:lvl>
    <w:lvl w:ilvl="4" w:tplc="032AA842" w:tentative="1">
      <w:start w:val="1"/>
      <w:numFmt w:val="bullet"/>
      <w:lvlText w:val=""/>
      <w:lvlJc w:val="left"/>
      <w:pPr>
        <w:tabs>
          <w:tab w:val="num" w:pos="3600"/>
        </w:tabs>
        <w:ind w:left="3600" w:hanging="360"/>
      </w:pPr>
      <w:rPr>
        <w:rFonts w:ascii="Wingdings 3" w:hAnsi="Wingdings 3" w:hint="default"/>
      </w:rPr>
    </w:lvl>
    <w:lvl w:ilvl="5" w:tplc="74880A54" w:tentative="1">
      <w:start w:val="1"/>
      <w:numFmt w:val="bullet"/>
      <w:lvlText w:val=""/>
      <w:lvlJc w:val="left"/>
      <w:pPr>
        <w:tabs>
          <w:tab w:val="num" w:pos="4320"/>
        </w:tabs>
        <w:ind w:left="4320" w:hanging="360"/>
      </w:pPr>
      <w:rPr>
        <w:rFonts w:ascii="Wingdings 3" w:hAnsi="Wingdings 3" w:hint="default"/>
      </w:rPr>
    </w:lvl>
    <w:lvl w:ilvl="6" w:tplc="A1165824" w:tentative="1">
      <w:start w:val="1"/>
      <w:numFmt w:val="bullet"/>
      <w:lvlText w:val=""/>
      <w:lvlJc w:val="left"/>
      <w:pPr>
        <w:tabs>
          <w:tab w:val="num" w:pos="5040"/>
        </w:tabs>
        <w:ind w:left="5040" w:hanging="360"/>
      </w:pPr>
      <w:rPr>
        <w:rFonts w:ascii="Wingdings 3" w:hAnsi="Wingdings 3" w:hint="default"/>
      </w:rPr>
    </w:lvl>
    <w:lvl w:ilvl="7" w:tplc="BDC0DF32" w:tentative="1">
      <w:start w:val="1"/>
      <w:numFmt w:val="bullet"/>
      <w:lvlText w:val=""/>
      <w:lvlJc w:val="left"/>
      <w:pPr>
        <w:tabs>
          <w:tab w:val="num" w:pos="5760"/>
        </w:tabs>
        <w:ind w:left="5760" w:hanging="360"/>
      </w:pPr>
      <w:rPr>
        <w:rFonts w:ascii="Wingdings 3" w:hAnsi="Wingdings 3" w:hint="default"/>
      </w:rPr>
    </w:lvl>
    <w:lvl w:ilvl="8" w:tplc="0234036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ABD7FF0"/>
    <w:multiLevelType w:val="multilevel"/>
    <w:tmpl w:val="FC341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D0442B"/>
    <w:multiLevelType w:val="hybridMultilevel"/>
    <w:tmpl w:val="C630B90C"/>
    <w:lvl w:ilvl="0" w:tplc="4009000F">
      <w:start w:val="1"/>
      <w:numFmt w:val="decimal"/>
      <w:lvlText w:val="%1."/>
      <w:lvlJc w:val="left"/>
      <w:pPr>
        <w:ind w:left="1370" w:hanging="360"/>
      </w:p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8" w15:restartNumberingAfterBreak="0">
    <w:nsid w:val="279F4457"/>
    <w:multiLevelType w:val="hybridMultilevel"/>
    <w:tmpl w:val="2190FB52"/>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9" w15:restartNumberingAfterBreak="0">
    <w:nsid w:val="2BFC0ACF"/>
    <w:multiLevelType w:val="hybridMultilevel"/>
    <w:tmpl w:val="CA18727E"/>
    <w:lvl w:ilvl="0" w:tplc="40090001">
      <w:start w:val="1"/>
      <w:numFmt w:val="bullet"/>
      <w:lvlText w:val=""/>
      <w:lvlJc w:val="left"/>
      <w:pPr>
        <w:ind w:left="2860" w:hanging="360"/>
      </w:pPr>
      <w:rPr>
        <w:rFonts w:ascii="Symbol" w:hAnsi="Symbol" w:hint="default"/>
      </w:rPr>
    </w:lvl>
    <w:lvl w:ilvl="1" w:tplc="40090003" w:tentative="1">
      <w:start w:val="1"/>
      <w:numFmt w:val="bullet"/>
      <w:lvlText w:val="o"/>
      <w:lvlJc w:val="left"/>
      <w:pPr>
        <w:ind w:left="3580" w:hanging="360"/>
      </w:pPr>
      <w:rPr>
        <w:rFonts w:ascii="Courier New" w:hAnsi="Courier New" w:cs="Courier New" w:hint="default"/>
      </w:rPr>
    </w:lvl>
    <w:lvl w:ilvl="2" w:tplc="40090005" w:tentative="1">
      <w:start w:val="1"/>
      <w:numFmt w:val="bullet"/>
      <w:lvlText w:val=""/>
      <w:lvlJc w:val="left"/>
      <w:pPr>
        <w:ind w:left="4300" w:hanging="360"/>
      </w:pPr>
      <w:rPr>
        <w:rFonts w:ascii="Wingdings" w:hAnsi="Wingdings" w:hint="default"/>
      </w:rPr>
    </w:lvl>
    <w:lvl w:ilvl="3" w:tplc="40090001" w:tentative="1">
      <w:start w:val="1"/>
      <w:numFmt w:val="bullet"/>
      <w:lvlText w:val=""/>
      <w:lvlJc w:val="left"/>
      <w:pPr>
        <w:ind w:left="5020" w:hanging="360"/>
      </w:pPr>
      <w:rPr>
        <w:rFonts w:ascii="Symbol" w:hAnsi="Symbol" w:hint="default"/>
      </w:rPr>
    </w:lvl>
    <w:lvl w:ilvl="4" w:tplc="40090003" w:tentative="1">
      <w:start w:val="1"/>
      <w:numFmt w:val="bullet"/>
      <w:lvlText w:val="o"/>
      <w:lvlJc w:val="left"/>
      <w:pPr>
        <w:ind w:left="5740" w:hanging="360"/>
      </w:pPr>
      <w:rPr>
        <w:rFonts w:ascii="Courier New" w:hAnsi="Courier New" w:cs="Courier New" w:hint="default"/>
      </w:rPr>
    </w:lvl>
    <w:lvl w:ilvl="5" w:tplc="40090005" w:tentative="1">
      <w:start w:val="1"/>
      <w:numFmt w:val="bullet"/>
      <w:lvlText w:val=""/>
      <w:lvlJc w:val="left"/>
      <w:pPr>
        <w:ind w:left="6460" w:hanging="360"/>
      </w:pPr>
      <w:rPr>
        <w:rFonts w:ascii="Wingdings" w:hAnsi="Wingdings" w:hint="default"/>
      </w:rPr>
    </w:lvl>
    <w:lvl w:ilvl="6" w:tplc="40090001" w:tentative="1">
      <w:start w:val="1"/>
      <w:numFmt w:val="bullet"/>
      <w:lvlText w:val=""/>
      <w:lvlJc w:val="left"/>
      <w:pPr>
        <w:ind w:left="7180" w:hanging="360"/>
      </w:pPr>
      <w:rPr>
        <w:rFonts w:ascii="Symbol" w:hAnsi="Symbol" w:hint="default"/>
      </w:rPr>
    </w:lvl>
    <w:lvl w:ilvl="7" w:tplc="40090003" w:tentative="1">
      <w:start w:val="1"/>
      <w:numFmt w:val="bullet"/>
      <w:lvlText w:val="o"/>
      <w:lvlJc w:val="left"/>
      <w:pPr>
        <w:ind w:left="7900" w:hanging="360"/>
      </w:pPr>
      <w:rPr>
        <w:rFonts w:ascii="Courier New" w:hAnsi="Courier New" w:cs="Courier New" w:hint="default"/>
      </w:rPr>
    </w:lvl>
    <w:lvl w:ilvl="8" w:tplc="40090005" w:tentative="1">
      <w:start w:val="1"/>
      <w:numFmt w:val="bullet"/>
      <w:lvlText w:val=""/>
      <w:lvlJc w:val="left"/>
      <w:pPr>
        <w:ind w:left="8620" w:hanging="360"/>
      </w:pPr>
      <w:rPr>
        <w:rFonts w:ascii="Wingdings" w:hAnsi="Wingdings" w:hint="default"/>
      </w:rPr>
    </w:lvl>
  </w:abstractNum>
  <w:abstractNum w:abstractNumId="10" w15:restartNumberingAfterBreak="0">
    <w:nsid w:val="2F800533"/>
    <w:multiLevelType w:val="hybridMultilevel"/>
    <w:tmpl w:val="3B7A4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823981"/>
    <w:multiLevelType w:val="multilevel"/>
    <w:tmpl w:val="F976DA5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9A7CD4"/>
    <w:multiLevelType w:val="hybridMultilevel"/>
    <w:tmpl w:val="DD328140"/>
    <w:lvl w:ilvl="0" w:tplc="40090001">
      <w:start w:val="1"/>
      <w:numFmt w:val="bullet"/>
      <w:lvlText w:val=""/>
      <w:lvlJc w:val="left"/>
      <w:pPr>
        <w:ind w:left="2200" w:hanging="360"/>
      </w:pPr>
      <w:rPr>
        <w:rFonts w:ascii="Symbol" w:hAnsi="Symbol" w:hint="default"/>
      </w:rPr>
    </w:lvl>
    <w:lvl w:ilvl="1" w:tplc="40090003" w:tentative="1">
      <w:start w:val="1"/>
      <w:numFmt w:val="bullet"/>
      <w:lvlText w:val="o"/>
      <w:lvlJc w:val="left"/>
      <w:pPr>
        <w:ind w:left="2920" w:hanging="360"/>
      </w:pPr>
      <w:rPr>
        <w:rFonts w:ascii="Courier New" w:hAnsi="Courier New" w:cs="Courier New" w:hint="default"/>
      </w:rPr>
    </w:lvl>
    <w:lvl w:ilvl="2" w:tplc="40090005" w:tentative="1">
      <w:start w:val="1"/>
      <w:numFmt w:val="bullet"/>
      <w:lvlText w:val=""/>
      <w:lvlJc w:val="left"/>
      <w:pPr>
        <w:ind w:left="3640" w:hanging="360"/>
      </w:pPr>
      <w:rPr>
        <w:rFonts w:ascii="Wingdings" w:hAnsi="Wingdings" w:hint="default"/>
      </w:rPr>
    </w:lvl>
    <w:lvl w:ilvl="3" w:tplc="40090001" w:tentative="1">
      <w:start w:val="1"/>
      <w:numFmt w:val="bullet"/>
      <w:lvlText w:val=""/>
      <w:lvlJc w:val="left"/>
      <w:pPr>
        <w:ind w:left="4360" w:hanging="360"/>
      </w:pPr>
      <w:rPr>
        <w:rFonts w:ascii="Symbol" w:hAnsi="Symbol" w:hint="default"/>
      </w:rPr>
    </w:lvl>
    <w:lvl w:ilvl="4" w:tplc="40090003" w:tentative="1">
      <w:start w:val="1"/>
      <w:numFmt w:val="bullet"/>
      <w:lvlText w:val="o"/>
      <w:lvlJc w:val="left"/>
      <w:pPr>
        <w:ind w:left="5080" w:hanging="360"/>
      </w:pPr>
      <w:rPr>
        <w:rFonts w:ascii="Courier New" w:hAnsi="Courier New" w:cs="Courier New" w:hint="default"/>
      </w:rPr>
    </w:lvl>
    <w:lvl w:ilvl="5" w:tplc="40090005" w:tentative="1">
      <w:start w:val="1"/>
      <w:numFmt w:val="bullet"/>
      <w:lvlText w:val=""/>
      <w:lvlJc w:val="left"/>
      <w:pPr>
        <w:ind w:left="5800" w:hanging="360"/>
      </w:pPr>
      <w:rPr>
        <w:rFonts w:ascii="Wingdings" w:hAnsi="Wingdings" w:hint="default"/>
      </w:rPr>
    </w:lvl>
    <w:lvl w:ilvl="6" w:tplc="40090001" w:tentative="1">
      <w:start w:val="1"/>
      <w:numFmt w:val="bullet"/>
      <w:lvlText w:val=""/>
      <w:lvlJc w:val="left"/>
      <w:pPr>
        <w:ind w:left="6520" w:hanging="360"/>
      </w:pPr>
      <w:rPr>
        <w:rFonts w:ascii="Symbol" w:hAnsi="Symbol" w:hint="default"/>
      </w:rPr>
    </w:lvl>
    <w:lvl w:ilvl="7" w:tplc="40090003" w:tentative="1">
      <w:start w:val="1"/>
      <w:numFmt w:val="bullet"/>
      <w:lvlText w:val="o"/>
      <w:lvlJc w:val="left"/>
      <w:pPr>
        <w:ind w:left="7240" w:hanging="360"/>
      </w:pPr>
      <w:rPr>
        <w:rFonts w:ascii="Courier New" w:hAnsi="Courier New" w:cs="Courier New" w:hint="default"/>
      </w:rPr>
    </w:lvl>
    <w:lvl w:ilvl="8" w:tplc="40090005" w:tentative="1">
      <w:start w:val="1"/>
      <w:numFmt w:val="bullet"/>
      <w:lvlText w:val=""/>
      <w:lvlJc w:val="left"/>
      <w:pPr>
        <w:ind w:left="7960" w:hanging="360"/>
      </w:pPr>
      <w:rPr>
        <w:rFonts w:ascii="Wingdings" w:hAnsi="Wingdings" w:hint="default"/>
      </w:rPr>
    </w:lvl>
  </w:abstractNum>
  <w:abstractNum w:abstractNumId="13" w15:restartNumberingAfterBreak="0">
    <w:nsid w:val="4FD1479A"/>
    <w:multiLevelType w:val="multilevel"/>
    <w:tmpl w:val="34E22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30173A6"/>
    <w:multiLevelType w:val="multilevel"/>
    <w:tmpl w:val="F7808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9594082"/>
    <w:multiLevelType w:val="hybridMultilevel"/>
    <w:tmpl w:val="F62C7E6C"/>
    <w:lvl w:ilvl="0" w:tplc="40090001">
      <w:start w:val="1"/>
      <w:numFmt w:val="bullet"/>
      <w:lvlText w:val=""/>
      <w:lvlJc w:val="left"/>
      <w:pPr>
        <w:ind w:left="2090" w:hanging="360"/>
      </w:pPr>
      <w:rPr>
        <w:rFonts w:ascii="Symbol" w:hAnsi="Symbol" w:hint="default"/>
      </w:rPr>
    </w:lvl>
    <w:lvl w:ilvl="1" w:tplc="40090003" w:tentative="1">
      <w:start w:val="1"/>
      <w:numFmt w:val="bullet"/>
      <w:lvlText w:val="o"/>
      <w:lvlJc w:val="left"/>
      <w:pPr>
        <w:ind w:left="2810" w:hanging="360"/>
      </w:pPr>
      <w:rPr>
        <w:rFonts w:ascii="Courier New" w:hAnsi="Courier New" w:cs="Courier New" w:hint="default"/>
      </w:rPr>
    </w:lvl>
    <w:lvl w:ilvl="2" w:tplc="40090005" w:tentative="1">
      <w:start w:val="1"/>
      <w:numFmt w:val="bullet"/>
      <w:lvlText w:val=""/>
      <w:lvlJc w:val="left"/>
      <w:pPr>
        <w:ind w:left="3530" w:hanging="360"/>
      </w:pPr>
      <w:rPr>
        <w:rFonts w:ascii="Wingdings" w:hAnsi="Wingdings" w:hint="default"/>
      </w:rPr>
    </w:lvl>
    <w:lvl w:ilvl="3" w:tplc="40090001" w:tentative="1">
      <w:start w:val="1"/>
      <w:numFmt w:val="bullet"/>
      <w:lvlText w:val=""/>
      <w:lvlJc w:val="left"/>
      <w:pPr>
        <w:ind w:left="4250" w:hanging="360"/>
      </w:pPr>
      <w:rPr>
        <w:rFonts w:ascii="Symbol" w:hAnsi="Symbol" w:hint="default"/>
      </w:rPr>
    </w:lvl>
    <w:lvl w:ilvl="4" w:tplc="40090003" w:tentative="1">
      <w:start w:val="1"/>
      <w:numFmt w:val="bullet"/>
      <w:lvlText w:val="o"/>
      <w:lvlJc w:val="left"/>
      <w:pPr>
        <w:ind w:left="4970" w:hanging="360"/>
      </w:pPr>
      <w:rPr>
        <w:rFonts w:ascii="Courier New" w:hAnsi="Courier New" w:cs="Courier New" w:hint="default"/>
      </w:rPr>
    </w:lvl>
    <w:lvl w:ilvl="5" w:tplc="40090005" w:tentative="1">
      <w:start w:val="1"/>
      <w:numFmt w:val="bullet"/>
      <w:lvlText w:val=""/>
      <w:lvlJc w:val="left"/>
      <w:pPr>
        <w:ind w:left="5690" w:hanging="360"/>
      </w:pPr>
      <w:rPr>
        <w:rFonts w:ascii="Wingdings" w:hAnsi="Wingdings" w:hint="default"/>
      </w:rPr>
    </w:lvl>
    <w:lvl w:ilvl="6" w:tplc="40090001" w:tentative="1">
      <w:start w:val="1"/>
      <w:numFmt w:val="bullet"/>
      <w:lvlText w:val=""/>
      <w:lvlJc w:val="left"/>
      <w:pPr>
        <w:ind w:left="6410" w:hanging="360"/>
      </w:pPr>
      <w:rPr>
        <w:rFonts w:ascii="Symbol" w:hAnsi="Symbol" w:hint="default"/>
      </w:rPr>
    </w:lvl>
    <w:lvl w:ilvl="7" w:tplc="40090003" w:tentative="1">
      <w:start w:val="1"/>
      <w:numFmt w:val="bullet"/>
      <w:lvlText w:val="o"/>
      <w:lvlJc w:val="left"/>
      <w:pPr>
        <w:ind w:left="7130" w:hanging="360"/>
      </w:pPr>
      <w:rPr>
        <w:rFonts w:ascii="Courier New" w:hAnsi="Courier New" w:cs="Courier New" w:hint="default"/>
      </w:rPr>
    </w:lvl>
    <w:lvl w:ilvl="8" w:tplc="40090005" w:tentative="1">
      <w:start w:val="1"/>
      <w:numFmt w:val="bullet"/>
      <w:lvlText w:val=""/>
      <w:lvlJc w:val="left"/>
      <w:pPr>
        <w:ind w:left="785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12"/>
  </w:num>
  <w:num w:numId="6">
    <w:abstractNumId w:val="15"/>
  </w:num>
  <w:num w:numId="7">
    <w:abstractNumId w:val="9"/>
  </w:num>
  <w:num w:numId="8">
    <w:abstractNumId w:val="8"/>
  </w:num>
  <w:num w:numId="9">
    <w:abstractNumId w:val="2"/>
  </w:num>
  <w:num w:numId="10">
    <w:abstractNumId w:val="6"/>
  </w:num>
  <w:num w:numId="11">
    <w:abstractNumId w:val="13"/>
  </w:num>
  <w:num w:numId="12">
    <w:abstractNumId w:val="14"/>
  </w:num>
  <w:num w:numId="13">
    <w:abstractNumId w:val="0"/>
  </w:num>
  <w:num w:numId="14">
    <w:abstractNumId w:val="11"/>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0C8"/>
    <w:rsid w:val="00004E79"/>
    <w:rsid w:val="00017320"/>
    <w:rsid w:val="00025A06"/>
    <w:rsid w:val="0004227F"/>
    <w:rsid w:val="000C51FE"/>
    <w:rsid w:val="001138E2"/>
    <w:rsid w:val="00127442"/>
    <w:rsid w:val="001757C8"/>
    <w:rsid w:val="0017672E"/>
    <w:rsid w:val="0018483D"/>
    <w:rsid w:val="001A5214"/>
    <w:rsid w:val="0022009D"/>
    <w:rsid w:val="0022340B"/>
    <w:rsid w:val="00224F56"/>
    <w:rsid w:val="0023136F"/>
    <w:rsid w:val="00233BA0"/>
    <w:rsid w:val="00237196"/>
    <w:rsid w:val="0027323E"/>
    <w:rsid w:val="00281D74"/>
    <w:rsid w:val="002A4351"/>
    <w:rsid w:val="002B0D09"/>
    <w:rsid w:val="002B7E0F"/>
    <w:rsid w:val="002C25F5"/>
    <w:rsid w:val="002F5C9B"/>
    <w:rsid w:val="003078C6"/>
    <w:rsid w:val="0031211C"/>
    <w:rsid w:val="003132A9"/>
    <w:rsid w:val="00330F66"/>
    <w:rsid w:val="003528C4"/>
    <w:rsid w:val="00352A2A"/>
    <w:rsid w:val="0039169B"/>
    <w:rsid w:val="003C0A5A"/>
    <w:rsid w:val="003E14C7"/>
    <w:rsid w:val="003E2B0D"/>
    <w:rsid w:val="003F2218"/>
    <w:rsid w:val="004070F5"/>
    <w:rsid w:val="00451694"/>
    <w:rsid w:val="00452089"/>
    <w:rsid w:val="004555DE"/>
    <w:rsid w:val="004653D7"/>
    <w:rsid w:val="004663D3"/>
    <w:rsid w:val="00485241"/>
    <w:rsid w:val="004A637D"/>
    <w:rsid w:val="004B274A"/>
    <w:rsid w:val="004B5406"/>
    <w:rsid w:val="004C2299"/>
    <w:rsid w:val="004E118F"/>
    <w:rsid w:val="004E1319"/>
    <w:rsid w:val="00501558"/>
    <w:rsid w:val="00503E16"/>
    <w:rsid w:val="00507D88"/>
    <w:rsid w:val="005323E0"/>
    <w:rsid w:val="0056045E"/>
    <w:rsid w:val="00590E0C"/>
    <w:rsid w:val="00593700"/>
    <w:rsid w:val="005B63C1"/>
    <w:rsid w:val="005B72A4"/>
    <w:rsid w:val="005C40C8"/>
    <w:rsid w:val="005C6484"/>
    <w:rsid w:val="005D2B30"/>
    <w:rsid w:val="005D47FB"/>
    <w:rsid w:val="006020EA"/>
    <w:rsid w:val="006409BD"/>
    <w:rsid w:val="00641B04"/>
    <w:rsid w:val="00650F9C"/>
    <w:rsid w:val="00662192"/>
    <w:rsid w:val="006640C1"/>
    <w:rsid w:val="0066781E"/>
    <w:rsid w:val="00686BA2"/>
    <w:rsid w:val="006D5A77"/>
    <w:rsid w:val="006D5C6D"/>
    <w:rsid w:val="006D7472"/>
    <w:rsid w:val="006E47CA"/>
    <w:rsid w:val="00700C25"/>
    <w:rsid w:val="007437A7"/>
    <w:rsid w:val="00752C11"/>
    <w:rsid w:val="00771362"/>
    <w:rsid w:val="007D4726"/>
    <w:rsid w:val="0080586D"/>
    <w:rsid w:val="00806A47"/>
    <w:rsid w:val="00824B19"/>
    <w:rsid w:val="008354F7"/>
    <w:rsid w:val="00843346"/>
    <w:rsid w:val="00846B11"/>
    <w:rsid w:val="008673B4"/>
    <w:rsid w:val="00882C8B"/>
    <w:rsid w:val="008C5885"/>
    <w:rsid w:val="008D156A"/>
    <w:rsid w:val="008E7292"/>
    <w:rsid w:val="008F2278"/>
    <w:rsid w:val="008F24D8"/>
    <w:rsid w:val="00916494"/>
    <w:rsid w:val="00921BFE"/>
    <w:rsid w:val="00960B57"/>
    <w:rsid w:val="0096174A"/>
    <w:rsid w:val="009A13FC"/>
    <w:rsid w:val="009D2A5E"/>
    <w:rsid w:val="009F3B48"/>
    <w:rsid w:val="00A032F4"/>
    <w:rsid w:val="00A104D7"/>
    <w:rsid w:val="00A13070"/>
    <w:rsid w:val="00A32272"/>
    <w:rsid w:val="00A435BB"/>
    <w:rsid w:val="00A6192C"/>
    <w:rsid w:val="00A63AA6"/>
    <w:rsid w:val="00A80BD8"/>
    <w:rsid w:val="00A80D5E"/>
    <w:rsid w:val="00A91002"/>
    <w:rsid w:val="00A964EF"/>
    <w:rsid w:val="00AB05F7"/>
    <w:rsid w:val="00AD1BAE"/>
    <w:rsid w:val="00AD44CB"/>
    <w:rsid w:val="00AE31CA"/>
    <w:rsid w:val="00AE3664"/>
    <w:rsid w:val="00B05EEB"/>
    <w:rsid w:val="00B06516"/>
    <w:rsid w:val="00B433E1"/>
    <w:rsid w:val="00B73B1B"/>
    <w:rsid w:val="00B8115B"/>
    <w:rsid w:val="00B846CF"/>
    <w:rsid w:val="00BA4C98"/>
    <w:rsid w:val="00BB5AC9"/>
    <w:rsid w:val="00BC0352"/>
    <w:rsid w:val="00BC60ED"/>
    <w:rsid w:val="00BC68A0"/>
    <w:rsid w:val="00BF0FDB"/>
    <w:rsid w:val="00C34782"/>
    <w:rsid w:val="00C75D58"/>
    <w:rsid w:val="00CA6DF5"/>
    <w:rsid w:val="00CC7BB4"/>
    <w:rsid w:val="00CD5E16"/>
    <w:rsid w:val="00CE38F3"/>
    <w:rsid w:val="00D02C81"/>
    <w:rsid w:val="00D07C6F"/>
    <w:rsid w:val="00D25A2C"/>
    <w:rsid w:val="00D27E49"/>
    <w:rsid w:val="00D477FC"/>
    <w:rsid w:val="00D52B56"/>
    <w:rsid w:val="00D549F8"/>
    <w:rsid w:val="00D74C82"/>
    <w:rsid w:val="00DB46EA"/>
    <w:rsid w:val="00DB5AA2"/>
    <w:rsid w:val="00DF3D22"/>
    <w:rsid w:val="00E25A03"/>
    <w:rsid w:val="00E675E1"/>
    <w:rsid w:val="00E81219"/>
    <w:rsid w:val="00EC7CFC"/>
    <w:rsid w:val="00F079F7"/>
    <w:rsid w:val="00F21995"/>
    <w:rsid w:val="00F33D71"/>
    <w:rsid w:val="00F56521"/>
    <w:rsid w:val="00F66359"/>
    <w:rsid w:val="00F75980"/>
    <w:rsid w:val="00F8545A"/>
    <w:rsid w:val="00F873AD"/>
    <w:rsid w:val="00F93EA2"/>
    <w:rsid w:val="00FA101D"/>
    <w:rsid w:val="00FA2569"/>
    <w:rsid w:val="00FC4B34"/>
    <w:rsid w:val="00FD0100"/>
    <w:rsid w:val="00FD4216"/>
    <w:rsid w:val="00FD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1E9F"/>
  <w15:chartTrackingRefBased/>
  <w15:docId w15:val="{D497519F-DB37-BB48-BD9E-212B24EB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7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1002"/>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241"/>
    <w:pPr>
      <w:spacing w:before="100" w:beforeAutospacing="1" w:after="100" w:afterAutospacing="1" w:line="240" w:lineRule="auto"/>
    </w:pPr>
    <w:rPr>
      <w:rFonts w:ascii="Times New Roman" w:hAnsi="Times New Roman" w:cs="Times New Roman"/>
      <w:sz w:val="24"/>
      <w:szCs w:val="24"/>
    </w:rPr>
  </w:style>
  <w:style w:type="paragraph" w:customStyle="1" w:styleId="text-align-center">
    <w:name w:val="text-align-center"/>
    <w:basedOn w:val="Normal"/>
    <w:uiPriority w:val="99"/>
    <w:semiHidden/>
    <w:rsid w:val="00485241"/>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22340B"/>
    <w:rPr>
      <w:color w:val="808080"/>
    </w:rPr>
  </w:style>
  <w:style w:type="paragraph" w:styleId="ListParagraph">
    <w:name w:val="List Paragraph"/>
    <w:basedOn w:val="Normal"/>
    <w:uiPriority w:val="34"/>
    <w:qFormat/>
    <w:rsid w:val="00700C25"/>
    <w:pPr>
      <w:ind w:left="720"/>
      <w:contextualSpacing/>
    </w:pPr>
  </w:style>
  <w:style w:type="character" w:styleId="Hyperlink">
    <w:name w:val="Hyperlink"/>
    <w:basedOn w:val="DefaultParagraphFont"/>
    <w:uiPriority w:val="99"/>
    <w:semiHidden/>
    <w:unhideWhenUsed/>
    <w:rsid w:val="00CD5E16"/>
    <w:rPr>
      <w:color w:val="0000FF"/>
      <w:u w:val="single"/>
    </w:rPr>
  </w:style>
  <w:style w:type="character" w:customStyle="1" w:styleId="mwe-math-mathml-inline">
    <w:name w:val="mwe-math-mathml-inline"/>
    <w:basedOn w:val="DefaultParagraphFont"/>
    <w:rsid w:val="00CD5E16"/>
  </w:style>
  <w:style w:type="character" w:customStyle="1" w:styleId="Heading4Char">
    <w:name w:val="Heading 4 Char"/>
    <w:basedOn w:val="DefaultParagraphFont"/>
    <w:link w:val="Heading4"/>
    <w:uiPriority w:val="9"/>
    <w:rsid w:val="00A91002"/>
    <w:rPr>
      <w:rFonts w:ascii="Times New Roman" w:eastAsia="Times New Roman" w:hAnsi="Times New Roman" w:cs="Times New Roman"/>
      <w:b/>
      <w:bCs/>
      <w:sz w:val="24"/>
      <w:szCs w:val="24"/>
      <w:lang w:val="en-IN" w:eastAsia="en-IN"/>
    </w:rPr>
  </w:style>
  <w:style w:type="character" w:customStyle="1" w:styleId="Heading2Char">
    <w:name w:val="Heading 2 Char"/>
    <w:basedOn w:val="DefaultParagraphFont"/>
    <w:link w:val="Heading2"/>
    <w:uiPriority w:val="9"/>
    <w:rsid w:val="0031211C"/>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A104D7"/>
  </w:style>
  <w:style w:type="paragraph" w:customStyle="1" w:styleId="comp">
    <w:name w:val="comp"/>
    <w:basedOn w:val="Normal"/>
    <w:rsid w:val="00A104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CC7BB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C7BB4"/>
    <w:rPr>
      <w:b/>
      <w:bCs/>
    </w:rPr>
  </w:style>
  <w:style w:type="character" w:styleId="Emphasis">
    <w:name w:val="Emphasis"/>
    <w:basedOn w:val="DefaultParagraphFont"/>
    <w:uiPriority w:val="20"/>
    <w:qFormat/>
    <w:rsid w:val="00CC7BB4"/>
    <w:rPr>
      <w:i/>
      <w:iCs/>
    </w:rPr>
  </w:style>
  <w:style w:type="character" w:customStyle="1" w:styleId="Heading3Char">
    <w:name w:val="Heading 3 Char"/>
    <w:basedOn w:val="DefaultParagraphFont"/>
    <w:link w:val="Heading3"/>
    <w:uiPriority w:val="9"/>
    <w:semiHidden/>
    <w:rsid w:val="00CC7BB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C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C7BB4"/>
    <w:rPr>
      <w:rFonts w:ascii="Courier New" w:eastAsia="Times New Roman" w:hAnsi="Courier New" w:cs="Courier New"/>
      <w:sz w:val="20"/>
      <w:szCs w:val="20"/>
      <w:lang w:val="en-IN" w:eastAsia="en-IN"/>
    </w:rPr>
  </w:style>
  <w:style w:type="character" w:customStyle="1" w:styleId="mi">
    <w:name w:val="mi"/>
    <w:basedOn w:val="DefaultParagraphFont"/>
    <w:rsid w:val="00662192"/>
  </w:style>
  <w:style w:type="character" w:customStyle="1" w:styleId="mo">
    <w:name w:val="mo"/>
    <w:basedOn w:val="DefaultParagraphFont"/>
    <w:rsid w:val="00662192"/>
  </w:style>
  <w:style w:type="character" w:customStyle="1" w:styleId="mn">
    <w:name w:val="mn"/>
    <w:basedOn w:val="DefaultParagraphFont"/>
    <w:rsid w:val="00662192"/>
  </w:style>
  <w:style w:type="character" w:customStyle="1" w:styleId="msqrt">
    <w:name w:val="msqrt"/>
    <w:basedOn w:val="DefaultParagraphFont"/>
    <w:rsid w:val="00662192"/>
  </w:style>
  <w:style w:type="paragraph" w:styleId="Footer">
    <w:name w:val="footer"/>
    <w:basedOn w:val="Normal"/>
    <w:link w:val="FooterChar"/>
    <w:uiPriority w:val="99"/>
    <w:unhideWhenUsed/>
    <w:rsid w:val="00882C8B"/>
    <w:pPr>
      <w:tabs>
        <w:tab w:val="center" w:pos="4680"/>
        <w:tab w:val="right" w:pos="9360"/>
      </w:tabs>
      <w:spacing w:after="0" w:line="240" w:lineRule="auto"/>
    </w:pPr>
    <w:rPr>
      <w:rFonts w:cs="Times New Roman"/>
    </w:rPr>
  </w:style>
  <w:style w:type="character" w:customStyle="1" w:styleId="FooterChar">
    <w:name w:val="Footer Char"/>
    <w:basedOn w:val="DefaultParagraphFont"/>
    <w:link w:val="Footer"/>
    <w:uiPriority w:val="99"/>
    <w:rsid w:val="00882C8B"/>
    <w:rPr>
      <w:rFonts w:cs="Times New Roman"/>
    </w:rPr>
  </w:style>
  <w:style w:type="paragraph" w:styleId="BalloonText">
    <w:name w:val="Balloon Text"/>
    <w:basedOn w:val="Normal"/>
    <w:link w:val="BalloonTextChar"/>
    <w:uiPriority w:val="99"/>
    <w:semiHidden/>
    <w:unhideWhenUsed/>
    <w:rsid w:val="00961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7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2293">
      <w:bodyDiv w:val="1"/>
      <w:marLeft w:val="0"/>
      <w:marRight w:val="0"/>
      <w:marTop w:val="0"/>
      <w:marBottom w:val="0"/>
      <w:divBdr>
        <w:top w:val="none" w:sz="0" w:space="0" w:color="auto"/>
        <w:left w:val="none" w:sz="0" w:space="0" w:color="auto"/>
        <w:bottom w:val="none" w:sz="0" w:space="0" w:color="auto"/>
        <w:right w:val="none" w:sz="0" w:space="0" w:color="auto"/>
      </w:divBdr>
    </w:div>
    <w:div w:id="44260353">
      <w:bodyDiv w:val="1"/>
      <w:marLeft w:val="0"/>
      <w:marRight w:val="0"/>
      <w:marTop w:val="0"/>
      <w:marBottom w:val="0"/>
      <w:divBdr>
        <w:top w:val="none" w:sz="0" w:space="0" w:color="auto"/>
        <w:left w:val="none" w:sz="0" w:space="0" w:color="auto"/>
        <w:bottom w:val="none" w:sz="0" w:space="0" w:color="auto"/>
        <w:right w:val="none" w:sz="0" w:space="0" w:color="auto"/>
      </w:divBdr>
    </w:div>
    <w:div w:id="60637598">
      <w:bodyDiv w:val="1"/>
      <w:marLeft w:val="0"/>
      <w:marRight w:val="0"/>
      <w:marTop w:val="0"/>
      <w:marBottom w:val="0"/>
      <w:divBdr>
        <w:top w:val="none" w:sz="0" w:space="0" w:color="auto"/>
        <w:left w:val="none" w:sz="0" w:space="0" w:color="auto"/>
        <w:bottom w:val="none" w:sz="0" w:space="0" w:color="auto"/>
        <w:right w:val="none" w:sz="0" w:space="0" w:color="auto"/>
      </w:divBdr>
    </w:div>
    <w:div w:id="184294400">
      <w:bodyDiv w:val="1"/>
      <w:marLeft w:val="0"/>
      <w:marRight w:val="0"/>
      <w:marTop w:val="0"/>
      <w:marBottom w:val="0"/>
      <w:divBdr>
        <w:top w:val="none" w:sz="0" w:space="0" w:color="auto"/>
        <w:left w:val="none" w:sz="0" w:space="0" w:color="auto"/>
        <w:bottom w:val="none" w:sz="0" w:space="0" w:color="auto"/>
        <w:right w:val="none" w:sz="0" w:space="0" w:color="auto"/>
      </w:divBdr>
    </w:div>
    <w:div w:id="184831826">
      <w:bodyDiv w:val="1"/>
      <w:marLeft w:val="0"/>
      <w:marRight w:val="0"/>
      <w:marTop w:val="0"/>
      <w:marBottom w:val="0"/>
      <w:divBdr>
        <w:top w:val="none" w:sz="0" w:space="0" w:color="auto"/>
        <w:left w:val="none" w:sz="0" w:space="0" w:color="auto"/>
        <w:bottom w:val="none" w:sz="0" w:space="0" w:color="auto"/>
        <w:right w:val="none" w:sz="0" w:space="0" w:color="auto"/>
      </w:divBdr>
    </w:div>
    <w:div w:id="195430152">
      <w:bodyDiv w:val="1"/>
      <w:marLeft w:val="0"/>
      <w:marRight w:val="0"/>
      <w:marTop w:val="0"/>
      <w:marBottom w:val="0"/>
      <w:divBdr>
        <w:top w:val="none" w:sz="0" w:space="0" w:color="auto"/>
        <w:left w:val="none" w:sz="0" w:space="0" w:color="auto"/>
        <w:bottom w:val="none" w:sz="0" w:space="0" w:color="auto"/>
        <w:right w:val="none" w:sz="0" w:space="0" w:color="auto"/>
      </w:divBdr>
    </w:div>
    <w:div w:id="259723652">
      <w:bodyDiv w:val="1"/>
      <w:marLeft w:val="0"/>
      <w:marRight w:val="0"/>
      <w:marTop w:val="0"/>
      <w:marBottom w:val="0"/>
      <w:divBdr>
        <w:top w:val="none" w:sz="0" w:space="0" w:color="auto"/>
        <w:left w:val="none" w:sz="0" w:space="0" w:color="auto"/>
        <w:bottom w:val="none" w:sz="0" w:space="0" w:color="auto"/>
        <w:right w:val="none" w:sz="0" w:space="0" w:color="auto"/>
      </w:divBdr>
    </w:div>
    <w:div w:id="291636097">
      <w:bodyDiv w:val="1"/>
      <w:marLeft w:val="0"/>
      <w:marRight w:val="0"/>
      <w:marTop w:val="0"/>
      <w:marBottom w:val="0"/>
      <w:divBdr>
        <w:top w:val="none" w:sz="0" w:space="0" w:color="auto"/>
        <w:left w:val="none" w:sz="0" w:space="0" w:color="auto"/>
        <w:bottom w:val="none" w:sz="0" w:space="0" w:color="auto"/>
        <w:right w:val="none" w:sz="0" w:space="0" w:color="auto"/>
      </w:divBdr>
    </w:div>
    <w:div w:id="348028490">
      <w:bodyDiv w:val="1"/>
      <w:marLeft w:val="0"/>
      <w:marRight w:val="0"/>
      <w:marTop w:val="0"/>
      <w:marBottom w:val="0"/>
      <w:divBdr>
        <w:top w:val="none" w:sz="0" w:space="0" w:color="auto"/>
        <w:left w:val="none" w:sz="0" w:space="0" w:color="auto"/>
        <w:bottom w:val="none" w:sz="0" w:space="0" w:color="auto"/>
        <w:right w:val="none" w:sz="0" w:space="0" w:color="auto"/>
      </w:divBdr>
    </w:div>
    <w:div w:id="376011745">
      <w:bodyDiv w:val="1"/>
      <w:marLeft w:val="0"/>
      <w:marRight w:val="0"/>
      <w:marTop w:val="0"/>
      <w:marBottom w:val="0"/>
      <w:divBdr>
        <w:top w:val="none" w:sz="0" w:space="0" w:color="auto"/>
        <w:left w:val="none" w:sz="0" w:space="0" w:color="auto"/>
        <w:bottom w:val="none" w:sz="0" w:space="0" w:color="auto"/>
        <w:right w:val="none" w:sz="0" w:space="0" w:color="auto"/>
      </w:divBdr>
    </w:div>
    <w:div w:id="421414077">
      <w:bodyDiv w:val="1"/>
      <w:marLeft w:val="0"/>
      <w:marRight w:val="0"/>
      <w:marTop w:val="0"/>
      <w:marBottom w:val="0"/>
      <w:divBdr>
        <w:top w:val="none" w:sz="0" w:space="0" w:color="auto"/>
        <w:left w:val="none" w:sz="0" w:space="0" w:color="auto"/>
        <w:bottom w:val="none" w:sz="0" w:space="0" w:color="auto"/>
        <w:right w:val="none" w:sz="0" w:space="0" w:color="auto"/>
      </w:divBdr>
      <w:divsChild>
        <w:div w:id="877736902">
          <w:marLeft w:val="0"/>
          <w:marRight w:val="0"/>
          <w:marTop w:val="0"/>
          <w:marBottom w:val="120"/>
          <w:divBdr>
            <w:top w:val="single" w:sz="6" w:space="0" w:color="auto"/>
            <w:left w:val="single" w:sz="24" w:space="0" w:color="auto"/>
            <w:bottom w:val="single" w:sz="6" w:space="0" w:color="auto"/>
            <w:right w:val="single" w:sz="6" w:space="0" w:color="auto"/>
          </w:divBdr>
        </w:div>
        <w:div w:id="1567496885">
          <w:marLeft w:val="0"/>
          <w:marRight w:val="0"/>
          <w:marTop w:val="0"/>
          <w:marBottom w:val="120"/>
          <w:divBdr>
            <w:top w:val="single" w:sz="6" w:space="0" w:color="auto"/>
            <w:left w:val="single" w:sz="24" w:space="0" w:color="auto"/>
            <w:bottom w:val="single" w:sz="6" w:space="0" w:color="auto"/>
            <w:right w:val="single" w:sz="6" w:space="0" w:color="auto"/>
          </w:divBdr>
        </w:div>
      </w:divsChild>
    </w:div>
    <w:div w:id="493182826">
      <w:bodyDiv w:val="1"/>
      <w:marLeft w:val="0"/>
      <w:marRight w:val="0"/>
      <w:marTop w:val="0"/>
      <w:marBottom w:val="0"/>
      <w:divBdr>
        <w:top w:val="none" w:sz="0" w:space="0" w:color="auto"/>
        <w:left w:val="none" w:sz="0" w:space="0" w:color="auto"/>
        <w:bottom w:val="none" w:sz="0" w:space="0" w:color="auto"/>
        <w:right w:val="none" w:sz="0" w:space="0" w:color="auto"/>
      </w:divBdr>
    </w:div>
    <w:div w:id="499540056">
      <w:bodyDiv w:val="1"/>
      <w:marLeft w:val="0"/>
      <w:marRight w:val="0"/>
      <w:marTop w:val="0"/>
      <w:marBottom w:val="0"/>
      <w:divBdr>
        <w:top w:val="none" w:sz="0" w:space="0" w:color="auto"/>
        <w:left w:val="none" w:sz="0" w:space="0" w:color="auto"/>
        <w:bottom w:val="none" w:sz="0" w:space="0" w:color="auto"/>
        <w:right w:val="none" w:sz="0" w:space="0" w:color="auto"/>
      </w:divBdr>
    </w:div>
    <w:div w:id="739251785">
      <w:bodyDiv w:val="1"/>
      <w:marLeft w:val="0"/>
      <w:marRight w:val="0"/>
      <w:marTop w:val="0"/>
      <w:marBottom w:val="0"/>
      <w:divBdr>
        <w:top w:val="none" w:sz="0" w:space="0" w:color="auto"/>
        <w:left w:val="none" w:sz="0" w:space="0" w:color="auto"/>
        <w:bottom w:val="none" w:sz="0" w:space="0" w:color="auto"/>
        <w:right w:val="none" w:sz="0" w:space="0" w:color="auto"/>
      </w:divBdr>
    </w:div>
    <w:div w:id="762998759">
      <w:bodyDiv w:val="1"/>
      <w:marLeft w:val="0"/>
      <w:marRight w:val="0"/>
      <w:marTop w:val="0"/>
      <w:marBottom w:val="0"/>
      <w:divBdr>
        <w:top w:val="none" w:sz="0" w:space="0" w:color="auto"/>
        <w:left w:val="none" w:sz="0" w:space="0" w:color="auto"/>
        <w:bottom w:val="none" w:sz="0" w:space="0" w:color="auto"/>
        <w:right w:val="none" w:sz="0" w:space="0" w:color="auto"/>
      </w:divBdr>
    </w:div>
    <w:div w:id="765613076">
      <w:bodyDiv w:val="1"/>
      <w:marLeft w:val="0"/>
      <w:marRight w:val="0"/>
      <w:marTop w:val="0"/>
      <w:marBottom w:val="0"/>
      <w:divBdr>
        <w:top w:val="none" w:sz="0" w:space="0" w:color="auto"/>
        <w:left w:val="none" w:sz="0" w:space="0" w:color="auto"/>
        <w:bottom w:val="none" w:sz="0" w:space="0" w:color="auto"/>
        <w:right w:val="none" w:sz="0" w:space="0" w:color="auto"/>
      </w:divBdr>
    </w:div>
    <w:div w:id="777136721">
      <w:bodyDiv w:val="1"/>
      <w:marLeft w:val="0"/>
      <w:marRight w:val="0"/>
      <w:marTop w:val="0"/>
      <w:marBottom w:val="0"/>
      <w:divBdr>
        <w:top w:val="none" w:sz="0" w:space="0" w:color="auto"/>
        <w:left w:val="none" w:sz="0" w:space="0" w:color="auto"/>
        <w:bottom w:val="none" w:sz="0" w:space="0" w:color="auto"/>
        <w:right w:val="none" w:sz="0" w:space="0" w:color="auto"/>
      </w:divBdr>
    </w:div>
    <w:div w:id="800029531">
      <w:bodyDiv w:val="1"/>
      <w:marLeft w:val="0"/>
      <w:marRight w:val="0"/>
      <w:marTop w:val="0"/>
      <w:marBottom w:val="0"/>
      <w:divBdr>
        <w:top w:val="none" w:sz="0" w:space="0" w:color="auto"/>
        <w:left w:val="none" w:sz="0" w:space="0" w:color="auto"/>
        <w:bottom w:val="none" w:sz="0" w:space="0" w:color="auto"/>
        <w:right w:val="none" w:sz="0" w:space="0" w:color="auto"/>
      </w:divBdr>
    </w:div>
    <w:div w:id="806046571">
      <w:bodyDiv w:val="1"/>
      <w:marLeft w:val="0"/>
      <w:marRight w:val="0"/>
      <w:marTop w:val="0"/>
      <w:marBottom w:val="0"/>
      <w:divBdr>
        <w:top w:val="none" w:sz="0" w:space="0" w:color="auto"/>
        <w:left w:val="none" w:sz="0" w:space="0" w:color="auto"/>
        <w:bottom w:val="none" w:sz="0" w:space="0" w:color="auto"/>
        <w:right w:val="none" w:sz="0" w:space="0" w:color="auto"/>
      </w:divBdr>
    </w:div>
    <w:div w:id="818959478">
      <w:bodyDiv w:val="1"/>
      <w:marLeft w:val="0"/>
      <w:marRight w:val="0"/>
      <w:marTop w:val="0"/>
      <w:marBottom w:val="0"/>
      <w:divBdr>
        <w:top w:val="none" w:sz="0" w:space="0" w:color="auto"/>
        <w:left w:val="none" w:sz="0" w:space="0" w:color="auto"/>
        <w:bottom w:val="none" w:sz="0" w:space="0" w:color="auto"/>
        <w:right w:val="none" w:sz="0" w:space="0" w:color="auto"/>
      </w:divBdr>
      <w:divsChild>
        <w:div w:id="68695497">
          <w:marLeft w:val="547"/>
          <w:marRight w:val="0"/>
          <w:marTop w:val="200"/>
          <w:marBottom w:val="0"/>
          <w:divBdr>
            <w:top w:val="none" w:sz="0" w:space="0" w:color="auto"/>
            <w:left w:val="none" w:sz="0" w:space="0" w:color="auto"/>
            <w:bottom w:val="none" w:sz="0" w:space="0" w:color="auto"/>
            <w:right w:val="none" w:sz="0" w:space="0" w:color="auto"/>
          </w:divBdr>
        </w:div>
        <w:div w:id="1211578776">
          <w:marLeft w:val="547"/>
          <w:marRight w:val="0"/>
          <w:marTop w:val="200"/>
          <w:marBottom w:val="0"/>
          <w:divBdr>
            <w:top w:val="none" w:sz="0" w:space="0" w:color="auto"/>
            <w:left w:val="none" w:sz="0" w:space="0" w:color="auto"/>
            <w:bottom w:val="none" w:sz="0" w:space="0" w:color="auto"/>
            <w:right w:val="none" w:sz="0" w:space="0" w:color="auto"/>
          </w:divBdr>
        </w:div>
        <w:div w:id="758790674">
          <w:marLeft w:val="547"/>
          <w:marRight w:val="0"/>
          <w:marTop w:val="200"/>
          <w:marBottom w:val="0"/>
          <w:divBdr>
            <w:top w:val="none" w:sz="0" w:space="0" w:color="auto"/>
            <w:left w:val="none" w:sz="0" w:space="0" w:color="auto"/>
            <w:bottom w:val="none" w:sz="0" w:space="0" w:color="auto"/>
            <w:right w:val="none" w:sz="0" w:space="0" w:color="auto"/>
          </w:divBdr>
        </w:div>
        <w:div w:id="445924861">
          <w:marLeft w:val="547"/>
          <w:marRight w:val="0"/>
          <w:marTop w:val="200"/>
          <w:marBottom w:val="0"/>
          <w:divBdr>
            <w:top w:val="none" w:sz="0" w:space="0" w:color="auto"/>
            <w:left w:val="none" w:sz="0" w:space="0" w:color="auto"/>
            <w:bottom w:val="none" w:sz="0" w:space="0" w:color="auto"/>
            <w:right w:val="none" w:sz="0" w:space="0" w:color="auto"/>
          </w:divBdr>
        </w:div>
        <w:div w:id="1113982230">
          <w:marLeft w:val="547"/>
          <w:marRight w:val="0"/>
          <w:marTop w:val="200"/>
          <w:marBottom w:val="0"/>
          <w:divBdr>
            <w:top w:val="none" w:sz="0" w:space="0" w:color="auto"/>
            <w:left w:val="none" w:sz="0" w:space="0" w:color="auto"/>
            <w:bottom w:val="none" w:sz="0" w:space="0" w:color="auto"/>
            <w:right w:val="none" w:sz="0" w:space="0" w:color="auto"/>
          </w:divBdr>
        </w:div>
        <w:div w:id="1410886992">
          <w:marLeft w:val="547"/>
          <w:marRight w:val="0"/>
          <w:marTop w:val="200"/>
          <w:marBottom w:val="0"/>
          <w:divBdr>
            <w:top w:val="none" w:sz="0" w:space="0" w:color="auto"/>
            <w:left w:val="none" w:sz="0" w:space="0" w:color="auto"/>
            <w:bottom w:val="none" w:sz="0" w:space="0" w:color="auto"/>
            <w:right w:val="none" w:sz="0" w:space="0" w:color="auto"/>
          </w:divBdr>
        </w:div>
        <w:div w:id="958295115">
          <w:marLeft w:val="547"/>
          <w:marRight w:val="0"/>
          <w:marTop w:val="200"/>
          <w:marBottom w:val="0"/>
          <w:divBdr>
            <w:top w:val="none" w:sz="0" w:space="0" w:color="auto"/>
            <w:left w:val="none" w:sz="0" w:space="0" w:color="auto"/>
            <w:bottom w:val="none" w:sz="0" w:space="0" w:color="auto"/>
            <w:right w:val="none" w:sz="0" w:space="0" w:color="auto"/>
          </w:divBdr>
        </w:div>
      </w:divsChild>
    </w:div>
    <w:div w:id="843587213">
      <w:bodyDiv w:val="1"/>
      <w:marLeft w:val="0"/>
      <w:marRight w:val="0"/>
      <w:marTop w:val="0"/>
      <w:marBottom w:val="0"/>
      <w:divBdr>
        <w:top w:val="none" w:sz="0" w:space="0" w:color="auto"/>
        <w:left w:val="none" w:sz="0" w:space="0" w:color="auto"/>
        <w:bottom w:val="none" w:sz="0" w:space="0" w:color="auto"/>
        <w:right w:val="none" w:sz="0" w:space="0" w:color="auto"/>
      </w:divBdr>
    </w:div>
    <w:div w:id="855195765">
      <w:bodyDiv w:val="1"/>
      <w:marLeft w:val="0"/>
      <w:marRight w:val="0"/>
      <w:marTop w:val="0"/>
      <w:marBottom w:val="0"/>
      <w:divBdr>
        <w:top w:val="none" w:sz="0" w:space="0" w:color="auto"/>
        <w:left w:val="none" w:sz="0" w:space="0" w:color="auto"/>
        <w:bottom w:val="none" w:sz="0" w:space="0" w:color="auto"/>
        <w:right w:val="none" w:sz="0" w:space="0" w:color="auto"/>
      </w:divBdr>
    </w:div>
    <w:div w:id="939029033">
      <w:bodyDiv w:val="1"/>
      <w:marLeft w:val="0"/>
      <w:marRight w:val="0"/>
      <w:marTop w:val="0"/>
      <w:marBottom w:val="0"/>
      <w:divBdr>
        <w:top w:val="none" w:sz="0" w:space="0" w:color="auto"/>
        <w:left w:val="none" w:sz="0" w:space="0" w:color="auto"/>
        <w:bottom w:val="none" w:sz="0" w:space="0" w:color="auto"/>
        <w:right w:val="none" w:sz="0" w:space="0" w:color="auto"/>
      </w:divBdr>
    </w:div>
    <w:div w:id="952172968">
      <w:bodyDiv w:val="1"/>
      <w:marLeft w:val="0"/>
      <w:marRight w:val="0"/>
      <w:marTop w:val="0"/>
      <w:marBottom w:val="0"/>
      <w:divBdr>
        <w:top w:val="none" w:sz="0" w:space="0" w:color="auto"/>
        <w:left w:val="none" w:sz="0" w:space="0" w:color="auto"/>
        <w:bottom w:val="none" w:sz="0" w:space="0" w:color="auto"/>
        <w:right w:val="none" w:sz="0" w:space="0" w:color="auto"/>
      </w:divBdr>
    </w:div>
    <w:div w:id="1162351105">
      <w:bodyDiv w:val="1"/>
      <w:marLeft w:val="0"/>
      <w:marRight w:val="0"/>
      <w:marTop w:val="0"/>
      <w:marBottom w:val="0"/>
      <w:divBdr>
        <w:top w:val="none" w:sz="0" w:space="0" w:color="auto"/>
        <w:left w:val="none" w:sz="0" w:space="0" w:color="auto"/>
        <w:bottom w:val="none" w:sz="0" w:space="0" w:color="auto"/>
        <w:right w:val="none" w:sz="0" w:space="0" w:color="auto"/>
      </w:divBdr>
    </w:div>
    <w:div w:id="1189366832">
      <w:bodyDiv w:val="1"/>
      <w:marLeft w:val="0"/>
      <w:marRight w:val="0"/>
      <w:marTop w:val="0"/>
      <w:marBottom w:val="0"/>
      <w:divBdr>
        <w:top w:val="none" w:sz="0" w:space="0" w:color="auto"/>
        <w:left w:val="none" w:sz="0" w:space="0" w:color="auto"/>
        <w:bottom w:val="none" w:sz="0" w:space="0" w:color="auto"/>
        <w:right w:val="none" w:sz="0" w:space="0" w:color="auto"/>
      </w:divBdr>
    </w:div>
    <w:div w:id="1256327156">
      <w:bodyDiv w:val="1"/>
      <w:marLeft w:val="0"/>
      <w:marRight w:val="0"/>
      <w:marTop w:val="0"/>
      <w:marBottom w:val="0"/>
      <w:divBdr>
        <w:top w:val="none" w:sz="0" w:space="0" w:color="auto"/>
        <w:left w:val="none" w:sz="0" w:space="0" w:color="auto"/>
        <w:bottom w:val="none" w:sz="0" w:space="0" w:color="auto"/>
        <w:right w:val="none" w:sz="0" w:space="0" w:color="auto"/>
      </w:divBdr>
    </w:div>
    <w:div w:id="1285425714">
      <w:bodyDiv w:val="1"/>
      <w:marLeft w:val="0"/>
      <w:marRight w:val="0"/>
      <w:marTop w:val="0"/>
      <w:marBottom w:val="0"/>
      <w:divBdr>
        <w:top w:val="none" w:sz="0" w:space="0" w:color="auto"/>
        <w:left w:val="none" w:sz="0" w:space="0" w:color="auto"/>
        <w:bottom w:val="none" w:sz="0" w:space="0" w:color="auto"/>
        <w:right w:val="none" w:sz="0" w:space="0" w:color="auto"/>
      </w:divBdr>
      <w:divsChild>
        <w:div w:id="1893227400">
          <w:marLeft w:val="547"/>
          <w:marRight w:val="0"/>
          <w:marTop w:val="200"/>
          <w:marBottom w:val="0"/>
          <w:divBdr>
            <w:top w:val="none" w:sz="0" w:space="0" w:color="auto"/>
            <w:left w:val="none" w:sz="0" w:space="0" w:color="auto"/>
            <w:bottom w:val="none" w:sz="0" w:space="0" w:color="auto"/>
            <w:right w:val="none" w:sz="0" w:space="0" w:color="auto"/>
          </w:divBdr>
        </w:div>
        <w:div w:id="1101804134">
          <w:marLeft w:val="547"/>
          <w:marRight w:val="0"/>
          <w:marTop w:val="200"/>
          <w:marBottom w:val="0"/>
          <w:divBdr>
            <w:top w:val="none" w:sz="0" w:space="0" w:color="auto"/>
            <w:left w:val="none" w:sz="0" w:space="0" w:color="auto"/>
            <w:bottom w:val="none" w:sz="0" w:space="0" w:color="auto"/>
            <w:right w:val="none" w:sz="0" w:space="0" w:color="auto"/>
          </w:divBdr>
        </w:div>
        <w:div w:id="847983502">
          <w:marLeft w:val="547"/>
          <w:marRight w:val="0"/>
          <w:marTop w:val="200"/>
          <w:marBottom w:val="0"/>
          <w:divBdr>
            <w:top w:val="none" w:sz="0" w:space="0" w:color="auto"/>
            <w:left w:val="none" w:sz="0" w:space="0" w:color="auto"/>
            <w:bottom w:val="none" w:sz="0" w:space="0" w:color="auto"/>
            <w:right w:val="none" w:sz="0" w:space="0" w:color="auto"/>
          </w:divBdr>
        </w:div>
        <w:div w:id="318462815">
          <w:marLeft w:val="547"/>
          <w:marRight w:val="0"/>
          <w:marTop w:val="200"/>
          <w:marBottom w:val="0"/>
          <w:divBdr>
            <w:top w:val="none" w:sz="0" w:space="0" w:color="auto"/>
            <w:left w:val="none" w:sz="0" w:space="0" w:color="auto"/>
            <w:bottom w:val="none" w:sz="0" w:space="0" w:color="auto"/>
            <w:right w:val="none" w:sz="0" w:space="0" w:color="auto"/>
          </w:divBdr>
        </w:div>
        <w:div w:id="11078762">
          <w:marLeft w:val="547"/>
          <w:marRight w:val="0"/>
          <w:marTop w:val="200"/>
          <w:marBottom w:val="0"/>
          <w:divBdr>
            <w:top w:val="none" w:sz="0" w:space="0" w:color="auto"/>
            <w:left w:val="none" w:sz="0" w:space="0" w:color="auto"/>
            <w:bottom w:val="none" w:sz="0" w:space="0" w:color="auto"/>
            <w:right w:val="none" w:sz="0" w:space="0" w:color="auto"/>
          </w:divBdr>
        </w:div>
      </w:divsChild>
    </w:div>
    <w:div w:id="1305741224">
      <w:bodyDiv w:val="1"/>
      <w:marLeft w:val="0"/>
      <w:marRight w:val="0"/>
      <w:marTop w:val="0"/>
      <w:marBottom w:val="0"/>
      <w:divBdr>
        <w:top w:val="none" w:sz="0" w:space="0" w:color="auto"/>
        <w:left w:val="none" w:sz="0" w:space="0" w:color="auto"/>
        <w:bottom w:val="none" w:sz="0" w:space="0" w:color="auto"/>
        <w:right w:val="none" w:sz="0" w:space="0" w:color="auto"/>
      </w:divBdr>
    </w:div>
    <w:div w:id="1328480552">
      <w:bodyDiv w:val="1"/>
      <w:marLeft w:val="0"/>
      <w:marRight w:val="0"/>
      <w:marTop w:val="0"/>
      <w:marBottom w:val="0"/>
      <w:divBdr>
        <w:top w:val="none" w:sz="0" w:space="0" w:color="auto"/>
        <w:left w:val="none" w:sz="0" w:space="0" w:color="auto"/>
        <w:bottom w:val="none" w:sz="0" w:space="0" w:color="auto"/>
        <w:right w:val="none" w:sz="0" w:space="0" w:color="auto"/>
      </w:divBdr>
    </w:div>
    <w:div w:id="1344895452">
      <w:bodyDiv w:val="1"/>
      <w:marLeft w:val="0"/>
      <w:marRight w:val="0"/>
      <w:marTop w:val="0"/>
      <w:marBottom w:val="0"/>
      <w:divBdr>
        <w:top w:val="none" w:sz="0" w:space="0" w:color="auto"/>
        <w:left w:val="none" w:sz="0" w:space="0" w:color="auto"/>
        <w:bottom w:val="none" w:sz="0" w:space="0" w:color="auto"/>
        <w:right w:val="none" w:sz="0" w:space="0" w:color="auto"/>
      </w:divBdr>
    </w:div>
    <w:div w:id="1361585846">
      <w:bodyDiv w:val="1"/>
      <w:marLeft w:val="0"/>
      <w:marRight w:val="0"/>
      <w:marTop w:val="0"/>
      <w:marBottom w:val="0"/>
      <w:divBdr>
        <w:top w:val="none" w:sz="0" w:space="0" w:color="auto"/>
        <w:left w:val="none" w:sz="0" w:space="0" w:color="auto"/>
        <w:bottom w:val="none" w:sz="0" w:space="0" w:color="auto"/>
        <w:right w:val="none" w:sz="0" w:space="0" w:color="auto"/>
      </w:divBdr>
    </w:div>
    <w:div w:id="1393574711">
      <w:bodyDiv w:val="1"/>
      <w:marLeft w:val="0"/>
      <w:marRight w:val="0"/>
      <w:marTop w:val="0"/>
      <w:marBottom w:val="0"/>
      <w:divBdr>
        <w:top w:val="none" w:sz="0" w:space="0" w:color="auto"/>
        <w:left w:val="none" w:sz="0" w:space="0" w:color="auto"/>
        <w:bottom w:val="none" w:sz="0" w:space="0" w:color="auto"/>
        <w:right w:val="none" w:sz="0" w:space="0" w:color="auto"/>
      </w:divBdr>
    </w:div>
    <w:div w:id="1409041552">
      <w:bodyDiv w:val="1"/>
      <w:marLeft w:val="0"/>
      <w:marRight w:val="0"/>
      <w:marTop w:val="0"/>
      <w:marBottom w:val="0"/>
      <w:divBdr>
        <w:top w:val="none" w:sz="0" w:space="0" w:color="auto"/>
        <w:left w:val="none" w:sz="0" w:space="0" w:color="auto"/>
        <w:bottom w:val="none" w:sz="0" w:space="0" w:color="auto"/>
        <w:right w:val="none" w:sz="0" w:space="0" w:color="auto"/>
      </w:divBdr>
    </w:div>
    <w:div w:id="1460076595">
      <w:bodyDiv w:val="1"/>
      <w:marLeft w:val="0"/>
      <w:marRight w:val="0"/>
      <w:marTop w:val="0"/>
      <w:marBottom w:val="0"/>
      <w:divBdr>
        <w:top w:val="none" w:sz="0" w:space="0" w:color="auto"/>
        <w:left w:val="none" w:sz="0" w:space="0" w:color="auto"/>
        <w:bottom w:val="none" w:sz="0" w:space="0" w:color="auto"/>
        <w:right w:val="none" w:sz="0" w:space="0" w:color="auto"/>
      </w:divBdr>
    </w:div>
    <w:div w:id="1490248034">
      <w:bodyDiv w:val="1"/>
      <w:marLeft w:val="0"/>
      <w:marRight w:val="0"/>
      <w:marTop w:val="0"/>
      <w:marBottom w:val="0"/>
      <w:divBdr>
        <w:top w:val="none" w:sz="0" w:space="0" w:color="auto"/>
        <w:left w:val="none" w:sz="0" w:space="0" w:color="auto"/>
        <w:bottom w:val="none" w:sz="0" w:space="0" w:color="auto"/>
        <w:right w:val="none" w:sz="0" w:space="0" w:color="auto"/>
      </w:divBdr>
    </w:div>
    <w:div w:id="1497501384">
      <w:bodyDiv w:val="1"/>
      <w:marLeft w:val="0"/>
      <w:marRight w:val="0"/>
      <w:marTop w:val="0"/>
      <w:marBottom w:val="0"/>
      <w:divBdr>
        <w:top w:val="none" w:sz="0" w:space="0" w:color="auto"/>
        <w:left w:val="none" w:sz="0" w:space="0" w:color="auto"/>
        <w:bottom w:val="none" w:sz="0" w:space="0" w:color="auto"/>
        <w:right w:val="none" w:sz="0" w:space="0" w:color="auto"/>
      </w:divBdr>
    </w:div>
    <w:div w:id="1498420155">
      <w:bodyDiv w:val="1"/>
      <w:marLeft w:val="0"/>
      <w:marRight w:val="0"/>
      <w:marTop w:val="0"/>
      <w:marBottom w:val="0"/>
      <w:divBdr>
        <w:top w:val="none" w:sz="0" w:space="0" w:color="auto"/>
        <w:left w:val="none" w:sz="0" w:space="0" w:color="auto"/>
        <w:bottom w:val="none" w:sz="0" w:space="0" w:color="auto"/>
        <w:right w:val="none" w:sz="0" w:space="0" w:color="auto"/>
      </w:divBdr>
    </w:div>
    <w:div w:id="1627275069">
      <w:bodyDiv w:val="1"/>
      <w:marLeft w:val="0"/>
      <w:marRight w:val="0"/>
      <w:marTop w:val="0"/>
      <w:marBottom w:val="0"/>
      <w:divBdr>
        <w:top w:val="none" w:sz="0" w:space="0" w:color="auto"/>
        <w:left w:val="none" w:sz="0" w:space="0" w:color="auto"/>
        <w:bottom w:val="none" w:sz="0" w:space="0" w:color="auto"/>
        <w:right w:val="none" w:sz="0" w:space="0" w:color="auto"/>
      </w:divBdr>
    </w:div>
    <w:div w:id="1653755691">
      <w:bodyDiv w:val="1"/>
      <w:marLeft w:val="0"/>
      <w:marRight w:val="0"/>
      <w:marTop w:val="0"/>
      <w:marBottom w:val="0"/>
      <w:divBdr>
        <w:top w:val="none" w:sz="0" w:space="0" w:color="auto"/>
        <w:left w:val="none" w:sz="0" w:space="0" w:color="auto"/>
        <w:bottom w:val="none" w:sz="0" w:space="0" w:color="auto"/>
        <w:right w:val="none" w:sz="0" w:space="0" w:color="auto"/>
      </w:divBdr>
    </w:div>
    <w:div w:id="1723824557">
      <w:bodyDiv w:val="1"/>
      <w:marLeft w:val="0"/>
      <w:marRight w:val="0"/>
      <w:marTop w:val="0"/>
      <w:marBottom w:val="0"/>
      <w:divBdr>
        <w:top w:val="none" w:sz="0" w:space="0" w:color="auto"/>
        <w:left w:val="none" w:sz="0" w:space="0" w:color="auto"/>
        <w:bottom w:val="none" w:sz="0" w:space="0" w:color="auto"/>
        <w:right w:val="none" w:sz="0" w:space="0" w:color="auto"/>
      </w:divBdr>
    </w:div>
    <w:div w:id="1765690825">
      <w:bodyDiv w:val="1"/>
      <w:marLeft w:val="0"/>
      <w:marRight w:val="0"/>
      <w:marTop w:val="0"/>
      <w:marBottom w:val="0"/>
      <w:divBdr>
        <w:top w:val="none" w:sz="0" w:space="0" w:color="auto"/>
        <w:left w:val="none" w:sz="0" w:space="0" w:color="auto"/>
        <w:bottom w:val="none" w:sz="0" w:space="0" w:color="auto"/>
        <w:right w:val="none" w:sz="0" w:space="0" w:color="auto"/>
      </w:divBdr>
    </w:div>
    <w:div w:id="1943954477">
      <w:bodyDiv w:val="1"/>
      <w:marLeft w:val="0"/>
      <w:marRight w:val="0"/>
      <w:marTop w:val="0"/>
      <w:marBottom w:val="0"/>
      <w:divBdr>
        <w:top w:val="none" w:sz="0" w:space="0" w:color="auto"/>
        <w:left w:val="none" w:sz="0" w:space="0" w:color="auto"/>
        <w:bottom w:val="none" w:sz="0" w:space="0" w:color="auto"/>
        <w:right w:val="none" w:sz="0" w:space="0" w:color="auto"/>
      </w:divBdr>
    </w:div>
    <w:div w:id="1962148676">
      <w:bodyDiv w:val="1"/>
      <w:marLeft w:val="0"/>
      <w:marRight w:val="0"/>
      <w:marTop w:val="0"/>
      <w:marBottom w:val="0"/>
      <w:divBdr>
        <w:top w:val="none" w:sz="0" w:space="0" w:color="auto"/>
        <w:left w:val="none" w:sz="0" w:space="0" w:color="auto"/>
        <w:bottom w:val="none" w:sz="0" w:space="0" w:color="auto"/>
        <w:right w:val="none" w:sz="0" w:space="0" w:color="auto"/>
      </w:divBdr>
    </w:div>
    <w:div w:id="1973172155">
      <w:bodyDiv w:val="1"/>
      <w:marLeft w:val="0"/>
      <w:marRight w:val="0"/>
      <w:marTop w:val="0"/>
      <w:marBottom w:val="0"/>
      <w:divBdr>
        <w:top w:val="none" w:sz="0" w:space="0" w:color="auto"/>
        <w:left w:val="none" w:sz="0" w:space="0" w:color="auto"/>
        <w:bottom w:val="none" w:sz="0" w:space="0" w:color="auto"/>
        <w:right w:val="none" w:sz="0" w:space="0" w:color="auto"/>
      </w:divBdr>
    </w:div>
    <w:div w:id="2002155791">
      <w:bodyDiv w:val="1"/>
      <w:marLeft w:val="0"/>
      <w:marRight w:val="0"/>
      <w:marTop w:val="0"/>
      <w:marBottom w:val="0"/>
      <w:divBdr>
        <w:top w:val="none" w:sz="0" w:space="0" w:color="auto"/>
        <w:left w:val="none" w:sz="0" w:space="0" w:color="auto"/>
        <w:bottom w:val="none" w:sz="0" w:space="0" w:color="auto"/>
        <w:right w:val="none" w:sz="0" w:space="0" w:color="auto"/>
      </w:divBdr>
    </w:div>
    <w:div w:id="2094739683">
      <w:bodyDiv w:val="1"/>
      <w:marLeft w:val="0"/>
      <w:marRight w:val="0"/>
      <w:marTop w:val="0"/>
      <w:marBottom w:val="0"/>
      <w:divBdr>
        <w:top w:val="none" w:sz="0" w:space="0" w:color="auto"/>
        <w:left w:val="none" w:sz="0" w:space="0" w:color="auto"/>
        <w:bottom w:val="none" w:sz="0" w:space="0" w:color="auto"/>
        <w:right w:val="none" w:sz="0" w:space="0" w:color="auto"/>
      </w:divBdr>
    </w:div>
    <w:div w:id="2098861181">
      <w:bodyDiv w:val="1"/>
      <w:marLeft w:val="0"/>
      <w:marRight w:val="0"/>
      <w:marTop w:val="0"/>
      <w:marBottom w:val="0"/>
      <w:divBdr>
        <w:top w:val="none" w:sz="0" w:space="0" w:color="auto"/>
        <w:left w:val="none" w:sz="0" w:space="0" w:color="auto"/>
        <w:bottom w:val="none" w:sz="0" w:space="0" w:color="auto"/>
        <w:right w:val="none" w:sz="0" w:space="0" w:color="auto"/>
      </w:divBdr>
    </w:div>
    <w:div w:id="21345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2355A-D829-49F3-AC55-B42BC9FD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19</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maitypiku4@gmail.com</dc:creator>
  <cp:keywords/>
  <dc:description/>
  <cp:lastModifiedBy>Akash</cp:lastModifiedBy>
  <cp:revision>200</cp:revision>
  <cp:lastPrinted>2021-08-08T05:50:00Z</cp:lastPrinted>
  <dcterms:created xsi:type="dcterms:W3CDTF">2021-06-04T14:19:00Z</dcterms:created>
  <dcterms:modified xsi:type="dcterms:W3CDTF">2021-08-21T02:36:00Z</dcterms:modified>
</cp:coreProperties>
</file>